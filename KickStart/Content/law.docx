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“Law”</w:t>
      </w:r>
      <w:r w:rsidRPr="00512418">
        <w:rPr>
          <w:rFonts w:ascii="Times New Roman" w:eastAsia="Times New Roman" w:hAnsi="Times New Roman" w:cs="Times New Roman"/>
          <w:sz w:val="24"/>
          <w:szCs w:val="24"/>
        </w:rPr>
        <w:t xml:space="preserve"> is the basic part of our </w:t>
      </w:r>
      <w:r w:rsidRPr="00512418">
        <w:rPr>
          <w:rFonts w:ascii="Times New Roman" w:eastAsia="Times New Roman" w:hAnsi="Times New Roman" w:cs="Times New Roman"/>
          <w:i/>
          <w:iCs/>
          <w:sz w:val="24"/>
          <w:szCs w:val="24"/>
        </w:rPr>
        <w:t>constitution</w:t>
      </w:r>
      <w:r w:rsidRPr="00512418">
        <w:rPr>
          <w:rFonts w:ascii="Times New Roman" w:eastAsia="Times New Roman" w:hAnsi="Times New Roman" w:cs="Times New Roman"/>
          <w:sz w:val="24"/>
          <w:szCs w:val="24"/>
        </w:rPr>
        <w:t>. The law education is the only legal education in India.</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 student who passed this degree, designated as the “</w:t>
      </w:r>
      <w:r w:rsidRPr="00512418">
        <w:rPr>
          <w:rFonts w:ascii="Times New Roman" w:eastAsia="Times New Roman" w:hAnsi="Times New Roman" w:cs="Times New Roman"/>
          <w:i/>
          <w:iCs/>
          <w:sz w:val="24"/>
          <w:szCs w:val="24"/>
        </w:rPr>
        <w:t>Lawyer</w:t>
      </w:r>
      <w:r w:rsidRPr="00512418">
        <w:rPr>
          <w:rFonts w:ascii="Times New Roman" w:eastAsia="Times New Roman" w:hAnsi="Times New Roman" w:cs="Times New Roman"/>
          <w:sz w:val="24"/>
          <w:szCs w:val="24"/>
        </w:rPr>
        <w:t>” and that have to be done before the entry in the court activities and practice.</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 education of law in India has been offered by the various universities and in various academic levels.</w:t>
      </w:r>
    </w:p>
    <w:p w:rsidR="00512418" w:rsidRPr="00512418" w:rsidRDefault="00512418" w:rsidP="00512418">
      <w:pPr>
        <w:pBdr>
          <w:top w:val="single" w:sz="6" w:space="1" w:color="auto"/>
        </w:pBdr>
        <w:spacing w:after="0" w:line="240" w:lineRule="auto"/>
        <w:jc w:val="center"/>
        <w:rPr>
          <w:rFonts w:ascii="Arial" w:eastAsia="Times New Roman" w:hAnsi="Arial" w:cs="Arial"/>
          <w:vanish/>
          <w:sz w:val="16"/>
          <w:szCs w:val="16"/>
        </w:rPr>
      </w:pPr>
      <w:r w:rsidRPr="00512418">
        <w:rPr>
          <w:rFonts w:ascii="Arial" w:eastAsia="Times New Roman" w:hAnsi="Arial" w:cs="Arial"/>
          <w:vanish/>
          <w:sz w:val="16"/>
          <w:szCs w:val="16"/>
        </w:rPr>
        <w:t>Bottom of Form</w:t>
      </w:r>
    </w:p>
    <w:p w:rsidR="00512418" w:rsidRPr="00512418" w:rsidRDefault="00512418" w:rsidP="00512418">
      <w:pPr>
        <w:pBdr>
          <w:bottom w:val="single" w:sz="6" w:space="1" w:color="auto"/>
        </w:pBdr>
        <w:spacing w:after="0" w:line="240" w:lineRule="auto"/>
        <w:jc w:val="center"/>
        <w:rPr>
          <w:rFonts w:ascii="Arial" w:eastAsia="Times New Roman" w:hAnsi="Arial" w:cs="Arial"/>
          <w:vanish/>
          <w:sz w:val="16"/>
          <w:szCs w:val="16"/>
        </w:rPr>
      </w:pPr>
      <w:r w:rsidRPr="00512418">
        <w:rPr>
          <w:rFonts w:ascii="Arial" w:eastAsia="Times New Roman" w:hAnsi="Arial" w:cs="Arial"/>
          <w:vanish/>
          <w:sz w:val="16"/>
          <w:szCs w:val="16"/>
        </w:rPr>
        <w:t>Top of Form</w:t>
      </w:r>
    </w:p>
    <w:p w:rsidR="00512418" w:rsidRPr="00512418" w:rsidRDefault="00512418" w:rsidP="00512418">
      <w:pPr>
        <w:pBdr>
          <w:top w:val="single" w:sz="6" w:space="1" w:color="auto"/>
        </w:pBdr>
        <w:spacing w:after="0" w:line="240" w:lineRule="auto"/>
        <w:jc w:val="center"/>
        <w:rPr>
          <w:rFonts w:ascii="Arial" w:eastAsia="Times New Roman" w:hAnsi="Arial" w:cs="Arial"/>
          <w:vanish/>
          <w:sz w:val="16"/>
          <w:szCs w:val="16"/>
        </w:rPr>
      </w:pPr>
      <w:r w:rsidRPr="00512418">
        <w:rPr>
          <w:rFonts w:ascii="Arial" w:eastAsia="Times New Roman" w:hAnsi="Arial" w:cs="Arial"/>
          <w:vanish/>
          <w:sz w:val="16"/>
          <w:szCs w:val="16"/>
        </w:rPr>
        <w:t>Bottom of Form</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The Law as an education offered in India in the year </w:t>
      </w:r>
      <w:r w:rsidRPr="00512418">
        <w:rPr>
          <w:rFonts w:ascii="Times New Roman" w:eastAsia="Times New Roman" w:hAnsi="Times New Roman" w:cs="Times New Roman"/>
          <w:b/>
          <w:bCs/>
          <w:i/>
          <w:iCs/>
          <w:sz w:val="24"/>
          <w:szCs w:val="24"/>
        </w:rPr>
        <w:t>1987</w:t>
      </w:r>
      <w:r w:rsidRPr="00512418">
        <w:rPr>
          <w:rFonts w:ascii="Times New Roman" w:eastAsia="Times New Roman" w:hAnsi="Times New Roman" w:cs="Times New Roman"/>
          <w:sz w:val="24"/>
          <w:szCs w:val="24"/>
        </w:rPr>
        <w:t xml:space="preserve"> as a three-year degree programme granted under the </w:t>
      </w:r>
      <w:r w:rsidRPr="00512418">
        <w:rPr>
          <w:rFonts w:ascii="Times New Roman" w:eastAsia="Times New Roman" w:hAnsi="Times New Roman" w:cs="Times New Roman"/>
          <w:i/>
          <w:iCs/>
          <w:sz w:val="24"/>
          <w:szCs w:val="24"/>
        </w:rPr>
        <w:t>Advocate Act, 1961</w:t>
      </w:r>
      <w:r w:rsidRPr="00512418">
        <w:rPr>
          <w:rFonts w:ascii="Times New Roman" w:eastAsia="Times New Roman" w:hAnsi="Times New Roman" w:cs="Times New Roman"/>
          <w:sz w:val="24"/>
          <w:szCs w:val="24"/>
        </w:rPr>
        <w:t xml:space="preserve">. The </w:t>
      </w:r>
      <w:r w:rsidRPr="00512418">
        <w:rPr>
          <w:rFonts w:ascii="Times New Roman" w:eastAsia="Times New Roman" w:hAnsi="Times New Roman" w:cs="Times New Roman"/>
          <w:b/>
          <w:bCs/>
          <w:sz w:val="24"/>
          <w:szCs w:val="24"/>
        </w:rPr>
        <w:t>BCI</w:t>
      </w:r>
      <w:r w:rsidRPr="00512418">
        <w:rPr>
          <w:rFonts w:ascii="Times New Roman" w:eastAsia="Times New Roman" w:hAnsi="Times New Roman" w:cs="Times New Roman"/>
          <w:sz w:val="24"/>
          <w:szCs w:val="24"/>
        </w:rPr>
        <w:t xml:space="preserve"> (</w:t>
      </w:r>
      <w:r w:rsidRPr="00512418">
        <w:rPr>
          <w:rFonts w:ascii="Times New Roman" w:eastAsia="Times New Roman" w:hAnsi="Times New Roman" w:cs="Times New Roman"/>
          <w:i/>
          <w:iCs/>
          <w:sz w:val="24"/>
          <w:szCs w:val="24"/>
        </w:rPr>
        <w:t>Bar Council of India</w:t>
      </w:r>
      <w:r w:rsidRPr="00512418">
        <w:rPr>
          <w:rFonts w:ascii="Times New Roman" w:eastAsia="Times New Roman" w:hAnsi="Times New Roman" w:cs="Times New Roman"/>
          <w:sz w:val="24"/>
          <w:szCs w:val="24"/>
        </w:rPr>
        <w:t>) is the main regulatory body of Law education.</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55500" cy="3324533"/>
            <wp:effectExtent l="19050" t="0" r="0" b="0"/>
            <wp:docPr id="1" name="Picture 1" descr="law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w image">
                      <a:hlinkClick r:id="rId5"/>
                    </pic:cNvPr>
                    <pic:cNvPicPr>
                      <a:picLocks noChangeAspect="1" noChangeArrowheads="1"/>
                    </pic:cNvPicPr>
                  </pic:nvPicPr>
                  <pic:blipFill>
                    <a:blip r:embed="rId6"/>
                    <a:srcRect/>
                    <a:stretch>
                      <a:fillRect/>
                    </a:stretch>
                  </pic:blipFill>
                  <pic:spPr bwMode="auto">
                    <a:xfrm>
                      <a:off x="0" y="0"/>
                      <a:ext cx="4659968" cy="3327724"/>
                    </a:xfrm>
                    <a:prstGeom prst="rect">
                      <a:avLst/>
                    </a:prstGeom>
                    <a:noFill/>
                    <a:ln w="9525">
                      <a:noFill/>
                      <a:miter lim="800000"/>
                      <a:headEnd/>
                      <a:tailEnd/>
                    </a:ln>
                  </pic:spPr>
                </pic:pic>
              </a:graphicData>
            </a:graphic>
          </wp:inline>
        </w:drawing>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In the year 1985, the </w:t>
      </w:r>
      <w:r w:rsidRPr="00512418">
        <w:rPr>
          <w:rFonts w:ascii="Times New Roman" w:eastAsia="Times New Roman" w:hAnsi="Times New Roman" w:cs="Times New Roman"/>
          <w:i/>
          <w:iCs/>
          <w:sz w:val="24"/>
          <w:szCs w:val="24"/>
        </w:rPr>
        <w:t>“Law Commission of India”</w:t>
      </w:r>
      <w:r w:rsidRPr="00512418">
        <w:rPr>
          <w:rFonts w:ascii="Times New Roman" w:eastAsia="Times New Roman" w:hAnsi="Times New Roman" w:cs="Times New Roman"/>
          <w:sz w:val="24"/>
          <w:szCs w:val="24"/>
        </w:rPr>
        <w:t xml:space="preserve"> has decided to establish a University for Law Education to raise the academic standard of the legal profession in India. Thereafter the first law University in India was established in Bangalore named as </w:t>
      </w:r>
      <w:r w:rsidRPr="00512418">
        <w:rPr>
          <w:rFonts w:ascii="Times New Roman" w:eastAsia="Times New Roman" w:hAnsi="Times New Roman" w:cs="Times New Roman"/>
          <w:b/>
          <w:bCs/>
          <w:i/>
          <w:iCs/>
          <w:sz w:val="24"/>
          <w:szCs w:val="24"/>
        </w:rPr>
        <w:t>“National Law School of India University”</w:t>
      </w:r>
      <w:r w:rsidRPr="00512418">
        <w:rPr>
          <w:rFonts w:ascii="Times New Roman" w:eastAsia="Times New Roman" w:hAnsi="Times New Roman" w:cs="Times New Roman"/>
          <w:sz w:val="24"/>
          <w:szCs w:val="24"/>
        </w:rPr>
        <w:t xml:space="preserve"> popularly known as the </w:t>
      </w:r>
      <w:r w:rsidRPr="00512418">
        <w:rPr>
          <w:rFonts w:ascii="Times New Roman" w:eastAsia="Times New Roman" w:hAnsi="Times New Roman" w:cs="Times New Roman"/>
          <w:b/>
          <w:bCs/>
          <w:sz w:val="24"/>
          <w:szCs w:val="24"/>
        </w:rPr>
        <w:t>“NLS”</w:t>
      </w:r>
      <w:r w:rsidRPr="00512418">
        <w:rPr>
          <w:rFonts w:ascii="Times New Roman" w:eastAsia="Times New Roman" w:hAnsi="Times New Roman" w:cs="Times New Roman"/>
          <w:sz w:val="24"/>
          <w:szCs w:val="24"/>
        </w:rPr>
        <w:t>. It was the time when the first LLB degree was started in India.</w:t>
      </w:r>
    </w:p>
    <w:p w:rsidR="00512418" w:rsidRPr="00512418" w:rsidRDefault="00512418" w:rsidP="00512418">
      <w:pPr>
        <w:spacing w:before="100" w:beforeAutospacing="1" w:after="100" w:afterAutospacing="1" w:line="240" w:lineRule="auto"/>
        <w:outlineLvl w:val="1"/>
        <w:rPr>
          <w:rFonts w:ascii="Times New Roman" w:eastAsia="Times New Roman" w:hAnsi="Times New Roman" w:cs="Times New Roman"/>
          <w:b/>
          <w:bCs/>
          <w:sz w:val="36"/>
          <w:szCs w:val="36"/>
        </w:rPr>
      </w:pPr>
      <w:r w:rsidRPr="00512418">
        <w:rPr>
          <w:rFonts w:ascii="Times New Roman" w:eastAsia="Times New Roman" w:hAnsi="Times New Roman" w:cs="Times New Roman"/>
          <w:b/>
          <w:bCs/>
          <w:sz w:val="36"/>
          <w:szCs w:val="36"/>
        </w:rPr>
        <w:t>Courses &amp; Career after 12</w:t>
      </w:r>
      <w:r w:rsidRPr="00512418">
        <w:rPr>
          <w:rFonts w:ascii="Times New Roman" w:eastAsia="Times New Roman" w:hAnsi="Times New Roman" w:cs="Times New Roman"/>
          <w:b/>
          <w:bCs/>
          <w:sz w:val="36"/>
          <w:szCs w:val="36"/>
          <w:vertAlign w:val="superscript"/>
        </w:rPr>
        <w:t>th</w:t>
      </w:r>
      <w:r w:rsidRPr="00512418">
        <w:rPr>
          <w:rFonts w:ascii="Times New Roman" w:eastAsia="Times New Roman" w:hAnsi="Times New Roman" w:cs="Times New Roman"/>
          <w:b/>
          <w:bCs/>
          <w:sz w:val="36"/>
          <w:szCs w:val="36"/>
        </w:rPr>
        <w:t xml:space="preserve"> in Law</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Law is one of the </w:t>
      </w:r>
      <w:hyperlink r:id="rId7" w:history="1">
        <w:r w:rsidRPr="00512418">
          <w:rPr>
            <w:rFonts w:ascii="Times New Roman" w:eastAsia="Times New Roman" w:hAnsi="Times New Roman" w:cs="Times New Roman"/>
            <w:color w:val="0000FF"/>
            <w:sz w:val="24"/>
            <w:szCs w:val="24"/>
            <w:u w:val="single"/>
          </w:rPr>
          <w:t>career-oriented courses after 12th</w:t>
        </w:r>
      </w:hyperlink>
      <w:r w:rsidRPr="00512418">
        <w:rPr>
          <w:rFonts w:ascii="Times New Roman" w:eastAsia="Times New Roman" w:hAnsi="Times New Roman" w:cs="Times New Roman"/>
          <w:sz w:val="24"/>
          <w:szCs w:val="24"/>
        </w:rPr>
        <w:t>. In India, the student can pursue the legal degree after the completion of the graduation in any discipline. There are the following degrees of legal education in India.</w:t>
      </w:r>
    </w:p>
    <w:p w:rsidR="00512418" w:rsidRPr="00512418" w:rsidRDefault="00512418" w:rsidP="005124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Bachelor of Laws (</w:t>
      </w:r>
      <w:hyperlink r:id="rId8" w:history="1">
        <w:r w:rsidRPr="00512418">
          <w:rPr>
            <w:rFonts w:ascii="Times New Roman" w:eastAsia="Times New Roman" w:hAnsi="Times New Roman" w:cs="Times New Roman"/>
            <w:b/>
            <w:bCs/>
            <w:i/>
            <w:iCs/>
            <w:color w:val="0000FF"/>
            <w:sz w:val="24"/>
            <w:szCs w:val="24"/>
            <w:u w:val="single"/>
          </w:rPr>
          <w:t>LL.B</w:t>
        </w:r>
      </w:hyperlink>
      <w:r w:rsidRPr="00512418">
        <w:rPr>
          <w:rFonts w:ascii="Times New Roman" w:eastAsia="Times New Roman" w:hAnsi="Times New Roman" w:cs="Times New Roman"/>
          <w:b/>
          <w:bCs/>
          <w:i/>
          <w:iCs/>
          <w:sz w:val="24"/>
          <w:szCs w:val="24"/>
        </w:rPr>
        <w:t>.) – 3 years</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LLB is the most common degree of law education. The LLB takes the 3 year as the duration of the course.</w:t>
      </w:r>
    </w:p>
    <w:p w:rsidR="00512418" w:rsidRPr="00512418" w:rsidRDefault="00512418" w:rsidP="00512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lastRenderedPageBreak/>
        <w:t>Integrated undergraduate degrees – B.A. LL.B., B.Sc. LL.B., BBA LLB, B.Com LL.B – 5 years</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One who wishes to do the integrated course can take the admission in 5 year integrated programme after the completion of 10+2 exams.</w:t>
      </w:r>
    </w:p>
    <w:p w:rsidR="00512418" w:rsidRPr="00512418" w:rsidRDefault="00512418" w:rsidP="005124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Master of Laws (LL.M.) – one/two years</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LLM is the master degree in legal education having one or two-year duration. It has been started in India before 2012.</w:t>
      </w:r>
    </w:p>
    <w:p w:rsidR="00512418" w:rsidRPr="00512418" w:rsidRDefault="00512418" w:rsidP="005124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Master of Business Law</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 MBL is the master degree in legal education with the specialization in business law having one or two-year duration.</w:t>
      </w:r>
    </w:p>
    <w:p w:rsidR="00512418" w:rsidRPr="00512418" w:rsidRDefault="00512418" w:rsidP="005124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Doctor of Philosophy (PhD)</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There is a good prospect for PhD after the legal education. Most of the highly reputed autonomous institution provides the PhD programmes.</w:t>
      </w:r>
    </w:p>
    <w:p w:rsidR="00512418" w:rsidRPr="00512418" w:rsidRDefault="00512418" w:rsidP="005124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i/>
          <w:iCs/>
          <w:sz w:val="24"/>
          <w:szCs w:val="24"/>
        </w:rPr>
        <w:t>Integrated MBL-LLM/ MBA-LLM – 3years</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One who wishes to do the integrated course with business specialization can go for the MBL-LLM or MBA-LLM. It is a 3 year degree programme after the completion of the LLB.</w:t>
      </w:r>
    </w:p>
    <w:p w:rsidR="00512418" w:rsidRPr="00512418" w:rsidRDefault="00512418" w:rsidP="00512418">
      <w:pPr>
        <w:spacing w:before="100" w:beforeAutospacing="1" w:after="100" w:afterAutospacing="1" w:line="240" w:lineRule="auto"/>
        <w:outlineLvl w:val="1"/>
        <w:rPr>
          <w:rFonts w:ascii="Times New Roman" w:eastAsia="Times New Roman" w:hAnsi="Times New Roman" w:cs="Times New Roman"/>
          <w:b/>
          <w:bCs/>
          <w:sz w:val="36"/>
          <w:szCs w:val="36"/>
        </w:rPr>
      </w:pPr>
      <w:r w:rsidRPr="00512418">
        <w:rPr>
          <w:rFonts w:ascii="Times New Roman" w:eastAsia="Times New Roman" w:hAnsi="Times New Roman" w:cs="Times New Roman"/>
          <w:b/>
          <w:bCs/>
          <w:sz w:val="36"/>
          <w:szCs w:val="36"/>
        </w:rPr>
        <w:t>Admission in Law education</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The students, who wish to get the admission in law, have to appear in </w:t>
      </w:r>
      <w:hyperlink r:id="rId9" w:history="1">
        <w:r w:rsidRPr="00512418">
          <w:rPr>
            <w:rFonts w:ascii="Times New Roman" w:eastAsia="Times New Roman" w:hAnsi="Times New Roman" w:cs="Times New Roman"/>
            <w:color w:val="0000FF"/>
            <w:sz w:val="24"/>
            <w:szCs w:val="24"/>
            <w:u w:val="single"/>
          </w:rPr>
          <w:t>CLAT</w:t>
        </w:r>
      </w:hyperlink>
      <w:r w:rsidRPr="00512418">
        <w:rPr>
          <w:rFonts w:ascii="Times New Roman" w:eastAsia="Times New Roman" w:hAnsi="Times New Roman" w:cs="Times New Roman"/>
          <w:sz w:val="24"/>
          <w:szCs w:val="24"/>
        </w:rPr>
        <w:t> (Common Law Admission Test). CLAT is conducted for admission to National Law Universities (NLUs) and various other institutions. Through CLAT, students are admitted in Integrated L.L.B and L.L.M courses.</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Student can go for law courses with any stream (</w:t>
      </w:r>
      <w:hyperlink r:id="rId10" w:history="1">
        <w:r w:rsidRPr="00512418">
          <w:rPr>
            <w:rFonts w:ascii="Times New Roman" w:eastAsia="Times New Roman" w:hAnsi="Times New Roman" w:cs="Times New Roman"/>
            <w:color w:val="0000FF"/>
            <w:sz w:val="24"/>
            <w:szCs w:val="24"/>
            <w:u w:val="single"/>
          </w:rPr>
          <w:t>Science stream</w:t>
        </w:r>
      </w:hyperlink>
      <w:r w:rsidRPr="00512418">
        <w:rPr>
          <w:rFonts w:ascii="Times New Roman" w:eastAsia="Times New Roman" w:hAnsi="Times New Roman" w:cs="Times New Roman"/>
          <w:sz w:val="24"/>
          <w:szCs w:val="24"/>
        </w:rPr>
        <w:t xml:space="preserve">/ </w:t>
      </w:r>
      <w:hyperlink r:id="rId11" w:history="1">
        <w:r w:rsidRPr="00512418">
          <w:rPr>
            <w:rFonts w:ascii="Times New Roman" w:eastAsia="Times New Roman" w:hAnsi="Times New Roman" w:cs="Times New Roman"/>
            <w:color w:val="0000FF"/>
            <w:sz w:val="24"/>
            <w:szCs w:val="24"/>
            <w:u w:val="single"/>
          </w:rPr>
          <w:t>Commerce stream</w:t>
        </w:r>
      </w:hyperlink>
      <w:r w:rsidRPr="00512418">
        <w:rPr>
          <w:rFonts w:ascii="Times New Roman" w:eastAsia="Times New Roman" w:hAnsi="Times New Roman" w:cs="Times New Roman"/>
          <w:sz w:val="24"/>
          <w:szCs w:val="24"/>
        </w:rPr>
        <w:t xml:space="preserve"> / </w:t>
      </w:r>
      <w:hyperlink r:id="rId12" w:history="1">
        <w:r w:rsidRPr="00512418">
          <w:rPr>
            <w:rFonts w:ascii="Times New Roman" w:eastAsia="Times New Roman" w:hAnsi="Times New Roman" w:cs="Times New Roman"/>
            <w:color w:val="0000FF"/>
            <w:sz w:val="24"/>
            <w:szCs w:val="24"/>
            <w:u w:val="single"/>
          </w:rPr>
          <w:t>Arts stream</w:t>
        </w:r>
      </w:hyperlink>
      <w:r w:rsidRPr="00512418">
        <w:rPr>
          <w:rFonts w:ascii="Times New Roman" w:eastAsia="Times New Roman" w:hAnsi="Times New Roman" w:cs="Times New Roman"/>
          <w:sz w:val="24"/>
          <w:szCs w:val="24"/>
        </w:rPr>
        <w:t>) in 12th.</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BCI provides “Certificate of Practice” to the</w:t>
      </w:r>
      <w:proofErr w:type="gramStart"/>
      <w:r w:rsidRPr="00512418">
        <w:rPr>
          <w:rFonts w:ascii="Times New Roman" w:eastAsia="Times New Roman" w:hAnsi="Times New Roman" w:cs="Times New Roman"/>
          <w:sz w:val="24"/>
          <w:szCs w:val="24"/>
        </w:rPr>
        <w:t>  candidates</w:t>
      </w:r>
      <w:proofErr w:type="gramEnd"/>
      <w:r w:rsidRPr="00512418">
        <w:rPr>
          <w:rFonts w:ascii="Times New Roman" w:eastAsia="Times New Roman" w:hAnsi="Times New Roman" w:cs="Times New Roman"/>
          <w:sz w:val="24"/>
          <w:szCs w:val="24"/>
        </w:rPr>
        <w:t xml:space="preserve"> after completing LL.B. To practice in the profession of law and to receive certificate, it is mandatory for the candidates to qualify All India Bar Examination (</w:t>
      </w:r>
      <w:hyperlink r:id="rId13" w:history="1">
        <w:r w:rsidRPr="00512418">
          <w:rPr>
            <w:rFonts w:ascii="Times New Roman" w:eastAsia="Times New Roman" w:hAnsi="Times New Roman" w:cs="Times New Roman"/>
            <w:color w:val="0000FF"/>
            <w:sz w:val="24"/>
            <w:szCs w:val="24"/>
            <w:u w:val="single"/>
          </w:rPr>
          <w:t>AIBE</w:t>
        </w:r>
      </w:hyperlink>
      <w:r w:rsidRPr="00512418">
        <w:rPr>
          <w:rFonts w:ascii="Times New Roman" w:eastAsia="Times New Roman" w:hAnsi="Times New Roman" w:cs="Times New Roman"/>
          <w:sz w:val="24"/>
          <w:szCs w:val="24"/>
        </w:rPr>
        <w:t>).</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Students who wish to pursue law courses from foreign Universities/institutions can apply for </w:t>
      </w:r>
      <w:hyperlink r:id="rId14" w:history="1">
        <w:r w:rsidRPr="00512418">
          <w:rPr>
            <w:rFonts w:ascii="Times New Roman" w:eastAsia="Times New Roman" w:hAnsi="Times New Roman" w:cs="Times New Roman"/>
            <w:color w:val="0000FF"/>
            <w:sz w:val="24"/>
            <w:szCs w:val="24"/>
            <w:u w:val="single"/>
          </w:rPr>
          <w:t>LSAT</w:t>
        </w:r>
      </w:hyperlink>
      <w:r w:rsidRPr="00512418">
        <w:rPr>
          <w:rFonts w:ascii="Times New Roman" w:eastAsia="Times New Roman" w:hAnsi="Times New Roman" w:cs="Times New Roman"/>
          <w:sz w:val="24"/>
          <w:szCs w:val="24"/>
        </w:rPr>
        <w:t xml:space="preserve">. The admission in the </w:t>
      </w:r>
      <w:proofErr w:type="spellStart"/>
      <w:r w:rsidRPr="00512418">
        <w:rPr>
          <w:rFonts w:ascii="Times New Roman" w:eastAsia="Times New Roman" w:hAnsi="Times New Roman" w:cs="Times New Roman"/>
          <w:sz w:val="24"/>
          <w:szCs w:val="24"/>
        </w:rPr>
        <w:t>Jindal</w:t>
      </w:r>
      <w:proofErr w:type="spellEnd"/>
      <w:r w:rsidRPr="00512418">
        <w:rPr>
          <w:rFonts w:ascii="Times New Roman" w:eastAsia="Times New Roman" w:hAnsi="Times New Roman" w:cs="Times New Roman"/>
          <w:sz w:val="24"/>
          <w:szCs w:val="24"/>
        </w:rPr>
        <w:t xml:space="preserve"> Law Global School is done through the LSAT (Law School Admission Test) conducted by the Law School Admission Council, USA.</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Some of the private and autonomous universities conduct their own admission test. Some popular law entrance exams are listed below:</w:t>
      </w:r>
    </w:p>
    <w:p w:rsidR="00512418" w:rsidRPr="00512418" w:rsidRDefault="00512418" w:rsidP="0051241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5" w:history="1">
        <w:r w:rsidRPr="00512418">
          <w:rPr>
            <w:rFonts w:ascii="Times New Roman" w:eastAsia="Times New Roman" w:hAnsi="Times New Roman" w:cs="Times New Roman"/>
            <w:color w:val="0000FF"/>
            <w:sz w:val="24"/>
            <w:szCs w:val="24"/>
            <w:u w:val="single"/>
          </w:rPr>
          <w:t>AILET</w:t>
        </w:r>
      </w:hyperlink>
    </w:p>
    <w:p w:rsidR="00512418" w:rsidRPr="00512418" w:rsidRDefault="00512418" w:rsidP="0051241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6" w:history="1">
        <w:r w:rsidRPr="00512418">
          <w:rPr>
            <w:rFonts w:ascii="Times New Roman" w:eastAsia="Times New Roman" w:hAnsi="Times New Roman" w:cs="Times New Roman"/>
            <w:color w:val="0000FF"/>
            <w:sz w:val="24"/>
            <w:szCs w:val="24"/>
            <w:u w:val="single"/>
          </w:rPr>
          <w:t>AP LAWCET</w:t>
        </w:r>
      </w:hyperlink>
    </w:p>
    <w:p w:rsidR="00512418" w:rsidRPr="00512418" w:rsidRDefault="00512418" w:rsidP="0051241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7" w:history="1">
        <w:r w:rsidRPr="00512418">
          <w:rPr>
            <w:rFonts w:ascii="Times New Roman" w:eastAsia="Times New Roman" w:hAnsi="Times New Roman" w:cs="Times New Roman"/>
            <w:color w:val="0000FF"/>
            <w:sz w:val="24"/>
            <w:szCs w:val="24"/>
            <w:u w:val="single"/>
          </w:rPr>
          <w:t>TS LAWCET</w:t>
        </w:r>
      </w:hyperlink>
    </w:p>
    <w:p w:rsidR="00512418" w:rsidRPr="00512418" w:rsidRDefault="00512418" w:rsidP="0051241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8" w:history="1">
        <w:r w:rsidRPr="00512418">
          <w:rPr>
            <w:rFonts w:ascii="Times New Roman" w:eastAsia="Times New Roman" w:hAnsi="Times New Roman" w:cs="Times New Roman"/>
            <w:color w:val="0000FF"/>
            <w:sz w:val="24"/>
            <w:szCs w:val="24"/>
            <w:u w:val="single"/>
          </w:rPr>
          <w:t>DU LLB Exam</w:t>
        </w:r>
      </w:hyperlink>
    </w:p>
    <w:p w:rsidR="00512418" w:rsidRPr="00512418" w:rsidRDefault="00512418" w:rsidP="0051241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9" w:history="1">
        <w:r w:rsidRPr="00512418">
          <w:rPr>
            <w:rFonts w:ascii="Times New Roman" w:eastAsia="Times New Roman" w:hAnsi="Times New Roman" w:cs="Times New Roman"/>
            <w:color w:val="0000FF"/>
            <w:sz w:val="24"/>
            <w:szCs w:val="24"/>
            <w:u w:val="single"/>
          </w:rPr>
          <w:t>MH CET Law</w:t>
        </w:r>
      </w:hyperlink>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b/>
          <w:bCs/>
          <w:sz w:val="24"/>
          <w:szCs w:val="24"/>
        </w:rPr>
        <w:t>List of Top Universities in India</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 top universities in India offering the legal education are as the following:</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The West Bengal National University of Juridical Sciences, Kolkata</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National Law University, Jodhpur, Jodhpur</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Gujarat National Law University, </w:t>
      </w:r>
      <w:proofErr w:type="spellStart"/>
      <w:r w:rsidRPr="00512418">
        <w:rPr>
          <w:rFonts w:ascii="Times New Roman" w:eastAsia="Times New Roman" w:hAnsi="Times New Roman" w:cs="Times New Roman"/>
          <w:sz w:val="24"/>
          <w:szCs w:val="24"/>
        </w:rPr>
        <w:t>Gandhinagar</w:t>
      </w:r>
      <w:proofErr w:type="spellEnd"/>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Rajiv Gandhi National University of Law, Patiala</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Dr. Ram </w:t>
      </w:r>
      <w:proofErr w:type="spellStart"/>
      <w:r w:rsidRPr="00512418">
        <w:rPr>
          <w:rFonts w:ascii="Times New Roman" w:eastAsia="Times New Roman" w:hAnsi="Times New Roman" w:cs="Times New Roman"/>
          <w:sz w:val="24"/>
          <w:szCs w:val="24"/>
        </w:rPr>
        <w:t>Manohar</w:t>
      </w:r>
      <w:proofErr w:type="spellEnd"/>
      <w:r w:rsidRPr="00512418">
        <w:rPr>
          <w:rFonts w:ascii="Times New Roman" w:eastAsia="Times New Roman" w:hAnsi="Times New Roman" w:cs="Times New Roman"/>
          <w:sz w:val="24"/>
          <w:szCs w:val="24"/>
        </w:rPr>
        <w:t xml:space="preserve"> </w:t>
      </w:r>
      <w:proofErr w:type="spellStart"/>
      <w:r w:rsidRPr="00512418">
        <w:rPr>
          <w:rFonts w:ascii="Times New Roman" w:eastAsia="Times New Roman" w:hAnsi="Times New Roman" w:cs="Times New Roman"/>
          <w:sz w:val="24"/>
          <w:szCs w:val="24"/>
        </w:rPr>
        <w:t>Lohia</w:t>
      </w:r>
      <w:proofErr w:type="spellEnd"/>
      <w:r w:rsidRPr="00512418">
        <w:rPr>
          <w:rFonts w:ascii="Times New Roman" w:eastAsia="Times New Roman" w:hAnsi="Times New Roman" w:cs="Times New Roman"/>
          <w:sz w:val="24"/>
          <w:szCs w:val="24"/>
        </w:rPr>
        <w:t xml:space="preserve"> National Law University, </w:t>
      </w:r>
      <w:proofErr w:type="spellStart"/>
      <w:r w:rsidRPr="00512418">
        <w:rPr>
          <w:rFonts w:ascii="Times New Roman" w:eastAsia="Times New Roman" w:hAnsi="Times New Roman" w:cs="Times New Roman"/>
          <w:sz w:val="24"/>
          <w:szCs w:val="24"/>
        </w:rPr>
        <w:t>Lucknow</w:t>
      </w:r>
      <w:proofErr w:type="spellEnd"/>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12418">
        <w:rPr>
          <w:rFonts w:ascii="Times New Roman" w:eastAsia="Times New Roman" w:hAnsi="Times New Roman" w:cs="Times New Roman"/>
          <w:sz w:val="24"/>
          <w:szCs w:val="24"/>
        </w:rPr>
        <w:t>Hidayatullah</w:t>
      </w:r>
      <w:proofErr w:type="spellEnd"/>
      <w:r w:rsidRPr="00512418">
        <w:rPr>
          <w:rFonts w:ascii="Times New Roman" w:eastAsia="Times New Roman" w:hAnsi="Times New Roman" w:cs="Times New Roman"/>
          <w:sz w:val="24"/>
          <w:szCs w:val="24"/>
        </w:rPr>
        <w:t xml:space="preserve"> National Law University, Raipur</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National University of Advanced Legal Studies, Kochi</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12418">
        <w:rPr>
          <w:rFonts w:ascii="Times New Roman" w:eastAsia="Times New Roman" w:hAnsi="Times New Roman" w:cs="Times New Roman"/>
          <w:sz w:val="24"/>
          <w:szCs w:val="24"/>
        </w:rPr>
        <w:t>Chanakya</w:t>
      </w:r>
      <w:proofErr w:type="spellEnd"/>
      <w:r w:rsidRPr="00512418">
        <w:rPr>
          <w:rFonts w:ascii="Times New Roman" w:eastAsia="Times New Roman" w:hAnsi="Times New Roman" w:cs="Times New Roman"/>
          <w:sz w:val="24"/>
          <w:szCs w:val="24"/>
        </w:rPr>
        <w:t xml:space="preserve"> National Law University, Patna</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National Law University </w:t>
      </w:r>
      <w:proofErr w:type="spellStart"/>
      <w:r w:rsidRPr="00512418">
        <w:rPr>
          <w:rFonts w:ascii="Times New Roman" w:eastAsia="Times New Roman" w:hAnsi="Times New Roman" w:cs="Times New Roman"/>
          <w:sz w:val="24"/>
          <w:szCs w:val="24"/>
        </w:rPr>
        <w:t>Odisha</w:t>
      </w:r>
      <w:proofErr w:type="spellEnd"/>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National Law University, Delhi, New Delhi</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12418">
        <w:rPr>
          <w:rFonts w:ascii="Times New Roman" w:eastAsia="Times New Roman" w:hAnsi="Times New Roman" w:cs="Times New Roman"/>
          <w:sz w:val="24"/>
          <w:szCs w:val="24"/>
        </w:rPr>
        <w:t>Damodaram</w:t>
      </w:r>
      <w:proofErr w:type="spellEnd"/>
      <w:r w:rsidRPr="00512418">
        <w:rPr>
          <w:rFonts w:ascii="Times New Roman" w:eastAsia="Times New Roman" w:hAnsi="Times New Roman" w:cs="Times New Roman"/>
          <w:sz w:val="24"/>
          <w:szCs w:val="24"/>
        </w:rPr>
        <w:t xml:space="preserve"> </w:t>
      </w:r>
      <w:proofErr w:type="spellStart"/>
      <w:r w:rsidRPr="00512418">
        <w:rPr>
          <w:rFonts w:ascii="Times New Roman" w:eastAsia="Times New Roman" w:hAnsi="Times New Roman" w:cs="Times New Roman"/>
          <w:sz w:val="24"/>
          <w:szCs w:val="24"/>
        </w:rPr>
        <w:t>Sanjivayya</w:t>
      </w:r>
      <w:proofErr w:type="spellEnd"/>
      <w:r w:rsidRPr="00512418">
        <w:rPr>
          <w:rFonts w:ascii="Times New Roman" w:eastAsia="Times New Roman" w:hAnsi="Times New Roman" w:cs="Times New Roman"/>
          <w:sz w:val="24"/>
          <w:szCs w:val="24"/>
        </w:rPr>
        <w:t xml:space="preserve"> National Law University, Visakhapatnam</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National University of Study and Research in Law, Ranchi</w:t>
      </w:r>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National Law School and Judicial Academy, Assam, </w:t>
      </w:r>
      <w:proofErr w:type="spellStart"/>
      <w:r w:rsidRPr="00512418">
        <w:rPr>
          <w:rFonts w:ascii="Times New Roman" w:eastAsia="Times New Roman" w:hAnsi="Times New Roman" w:cs="Times New Roman"/>
          <w:sz w:val="24"/>
          <w:szCs w:val="24"/>
        </w:rPr>
        <w:t>Guwahati</w:t>
      </w:r>
      <w:proofErr w:type="spellEnd"/>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Tamil Nadu National Law School, </w:t>
      </w:r>
      <w:proofErr w:type="spellStart"/>
      <w:r w:rsidRPr="00512418">
        <w:rPr>
          <w:rFonts w:ascii="Times New Roman" w:eastAsia="Times New Roman" w:hAnsi="Times New Roman" w:cs="Times New Roman"/>
          <w:sz w:val="24"/>
          <w:szCs w:val="24"/>
        </w:rPr>
        <w:t>Srirangam</w:t>
      </w:r>
      <w:proofErr w:type="spellEnd"/>
    </w:p>
    <w:p w:rsidR="00512418" w:rsidRPr="00512418" w:rsidRDefault="00512418" w:rsidP="005124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Maharashtra National Law School, Nagpur</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 xml:space="preserve">Beside these, some of the universities and institutions offer </w:t>
      </w:r>
      <w:hyperlink r:id="rId20" w:history="1">
        <w:r w:rsidRPr="00512418">
          <w:rPr>
            <w:rFonts w:ascii="Times New Roman" w:eastAsia="Times New Roman" w:hAnsi="Times New Roman" w:cs="Times New Roman"/>
            <w:color w:val="0000FF"/>
            <w:sz w:val="24"/>
            <w:szCs w:val="24"/>
            <w:u w:val="single"/>
          </w:rPr>
          <w:t>Online Law Courses</w:t>
        </w:r>
      </w:hyperlink>
      <w:r w:rsidRPr="00512418">
        <w:rPr>
          <w:rFonts w:ascii="Times New Roman" w:eastAsia="Times New Roman" w:hAnsi="Times New Roman" w:cs="Times New Roman"/>
          <w:sz w:val="24"/>
          <w:szCs w:val="24"/>
        </w:rPr>
        <w:t xml:space="preserve"> for the working professionals.</w:t>
      </w:r>
    </w:p>
    <w:p w:rsidR="00512418" w:rsidRPr="00512418" w:rsidRDefault="00512418" w:rsidP="00512418">
      <w:pPr>
        <w:spacing w:before="100" w:beforeAutospacing="1" w:after="100" w:afterAutospacing="1" w:line="240" w:lineRule="auto"/>
        <w:outlineLvl w:val="1"/>
        <w:rPr>
          <w:rFonts w:ascii="Times New Roman" w:eastAsia="Times New Roman" w:hAnsi="Times New Roman" w:cs="Times New Roman"/>
          <w:b/>
          <w:bCs/>
          <w:sz w:val="36"/>
          <w:szCs w:val="36"/>
        </w:rPr>
      </w:pPr>
      <w:r w:rsidRPr="00512418">
        <w:rPr>
          <w:rFonts w:ascii="Times New Roman" w:eastAsia="Times New Roman" w:hAnsi="Times New Roman" w:cs="Times New Roman"/>
          <w:b/>
          <w:bCs/>
          <w:sz w:val="36"/>
          <w:szCs w:val="36"/>
        </w:rPr>
        <w:t>Jobs/Career in Law</w:t>
      </w:r>
    </w:p>
    <w:p w:rsidR="00512418" w:rsidRPr="00512418" w:rsidRDefault="00512418" w:rsidP="00512418">
      <w:pPr>
        <w:spacing w:before="100" w:beforeAutospacing="1" w:after="100" w:afterAutospacing="1" w:line="240" w:lineRule="auto"/>
        <w:rPr>
          <w:rFonts w:ascii="Times New Roman" w:eastAsia="Times New Roman" w:hAnsi="Times New Roman" w:cs="Times New Roman"/>
          <w:sz w:val="24"/>
          <w:szCs w:val="24"/>
        </w:rPr>
      </w:pPr>
      <w:r w:rsidRPr="00512418">
        <w:rPr>
          <w:rFonts w:ascii="Times New Roman" w:eastAsia="Times New Roman" w:hAnsi="Times New Roman" w:cs="Times New Roman"/>
          <w:sz w:val="24"/>
          <w:szCs w:val="24"/>
        </w:rPr>
        <w:t>Law is very reputed filed for choose as a career. It is a hard-working and sincere field. A fresher may have to work under the reputed legal firm or lawyer for initial starting of his career.</w:t>
      </w:r>
    </w:p>
    <w:p w:rsidR="00512418" w:rsidRPr="00512418" w:rsidRDefault="00512418" w:rsidP="00512418">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512418">
          <w:rPr>
            <w:rFonts w:ascii="Times New Roman" w:eastAsia="Times New Roman" w:hAnsi="Times New Roman" w:cs="Times New Roman"/>
            <w:sz w:val="24"/>
            <w:szCs w:val="24"/>
          </w:rPr>
          <w:t>India has a great demand of skilled lawyer as per the survey done by the Bar Council of India. Only 20% of the Indian law students are eligible to work in court.</w:t>
        </w:r>
      </w:ins>
    </w:p>
    <w:p w:rsidR="00512418" w:rsidRPr="00512418" w:rsidRDefault="00512418" w:rsidP="00512418">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512418">
          <w:rPr>
            <w:rFonts w:ascii="Times New Roman" w:eastAsia="Times New Roman" w:hAnsi="Times New Roman" w:cs="Times New Roman"/>
            <w:sz w:val="24"/>
            <w:szCs w:val="24"/>
          </w:rPr>
          <w:t>A law student can be a public prosecutor, solicitor general or a part of private legal firms after gaining experience. The law students can appear the exam conducted by the Public Service Commissions and get the position of Judge.</w:t>
        </w:r>
      </w:ins>
    </w:p>
    <w:p w:rsidR="00512418" w:rsidRPr="00512418" w:rsidRDefault="00512418" w:rsidP="00512418">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512418">
          <w:rPr>
            <w:rFonts w:ascii="Times New Roman" w:eastAsia="Times New Roman" w:hAnsi="Times New Roman" w:cs="Times New Roman"/>
            <w:sz w:val="24"/>
            <w:szCs w:val="24"/>
          </w:rPr>
          <w:t>A good lawyer can work in ministry, government departments and various legal advice organizations.</w:t>
        </w:r>
      </w:ins>
    </w:p>
    <w:p w:rsidR="00512418" w:rsidRPr="00512418" w:rsidRDefault="00512418" w:rsidP="00512418">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512418">
          <w:rPr>
            <w:rFonts w:ascii="Times New Roman" w:eastAsia="Times New Roman" w:hAnsi="Times New Roman" w:cs="Times New Roman"/>
            <w:sz w:val="24"/>
            <w:szCs w:val="24"/>
          </w:rPr>
          <w:t>There is a good prospect to work in UK and the US. The law of India is just similar to the law of UK. The firms and UK government offers the Indian students to work with them as legal concern.</w:t>
        </w:r>
      </w:ins>
    </w:p>
    <w:p w:rsidR="00512418" w:rsidRPr="00512418" w:rsidRDefault="00512418" w:rsidP="00512418">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512418">
          <w:rPr>
            <w:rFonts w:ascii="Times New Roman" w:eastAsia="Times New Roman" w:hAnsi="Times New Roman" w:cs="Times New Roman"/>
            <w:sz w:val="24"/>
            <w:szCs w:val="24"/>
          </w:rPr>
          <w:t>In order to the designation, you may be the one out of the following:</w:t>
        </w:r>
      </w:ins>
    </w:p>
    <w:p w:rsidR="00512418" w:rsidRPr="00512418" w:rsidRDefault="00512418" w:rsidP="00512418">
      <w:pPr>
        <w:numPr>
          <w:ilvl w:val="0"/>
          <w:numId w:val="11"/>
        </w:num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512418">
          <w:rPr>
            <w:rFonts w:ascii="Times New Roman" w:eastAsia="Times New Roman" w:hAnsi="Times New Roman" w:cs="Times New Roman"/>
            <w:i/>
            <w:iCs/>
            <w:sz w:val="24"/>
            <w:szCs w:val="24"/>
          </w:rPr>
          <w:lastRenderedPageBreak/>
          <w:t>Criminal Lawyer</w:t>
        </w:r>
      </w:ins>
    </w:p>
    <w:p w:rsidR="00512418" w:rsidRPr="00512418" w:rsidRDefault="00512418" w:rsidP="00512418">
      <w:pPr>
        <w:numPr>
          <w:ilvl w:val="0"/>
          <w:numId w:val="11"/>
        </w:num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512418">
          <w:rPr>
            <w:rFonts w:ascii="Times New Roman" w:eastAsia="Times New Roman" w:hAnsi="Times New Roman" w:cs="Times New Roman"/>
            <w:i/>
            <w:iCs/>
            <w:sz w:val="24"/>
            <w:szCs w:val="24"/>
          </w:rPr>
          <w:t>Civil Litigation Lawyer</w:t>
        </w:r>
      </w:ins>
    </w:p>
    <w:p w:rsidR="00512418" w:rsidRPr="00512418" w:rsidRDefault="00512418" w:rsidP="00512418">
      <w:pPr>
        <w:numPr>
          <w:ilvl w:val="0"/>
          <w:numId w:val="11"/>
        </w:num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512418">
          <w:rPr>
            <w:rFonts w:ascii="Times New Roman" w:eastAsia="Times New Roman" w:hAnsi="Times New Roman" w:cs="Times New Roman"/>
            <w:i/>
            <w:iCs/>
            <w:sz w:val="24"/>
            <w:szCs w:val="24"/>
          </w:rPr>
          <w:t>Legal Analyst</w:t>
        </w:r>
      </w:ins>
    </w:p>
    <w:p w:rsidR="00512418" w:rsidRPr="00512418" w:rsidRDefault="00512418" w:rsidP="00512418">
      <w:pPr>
        <w:numPr>
          <w:ilvl w:val="0"/>
          <w:numId w:val="11"/>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512418">
          <w:rPr>
            <w:rFonts w:ascii="Times New Roman" w:eastAsia="Times New Roman" w:hAnsi="Times New Roman" w:cs="Times New Roman"/>
            <w:i/>
            <w:iCs/>
            <w:sz w:val="24"/>
            <w:szCs w:val="24"/>
          </w:rPr>
          <w:t>Document Drafting Lawyer</w:t>
        </w:r>
      </w:ins>
    </w:p>
    <w:p w:rsidR="00512418" w:rsidRPr="00512418" w:rsidRDefault="00512418" w:rsidP="00512418">
      <w:pPr>
        <w:numPr>
          <w:ilvl w:val="0"/>
          <w:numId w:val="11"/>
        </w:num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512418">
          <w:rPr>
            <w:rFonts w:ascii="Times New Roman" w:eastAsia="Times New Roman" w:hAnsi="Times New Roman" w:cs="Times New Roman"/>
            <w:i/>
            <w:iCs/>
            <w:sz w:val="24"/>
            <w:szCs w:val="24"/>
          </w:rPr>
          <w:t>Legal Journalist</w:t>
        </w:r>
      </w:ins>
    </w:p>
    <w:p w:rsidR="00512418" w:rsidRPr="00512418" w:rsidRDefault="00512418" w:rsidP="00512418">
      <w:pPr>
        <w:numPr>
          <w:ilvl w:val="0"/>
          <w:numId w:val="11"/>
        </w:num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512418">
          <w:rPr>
            <w:rFonts w:ascii="Times New Roman" w:eastAsia="Times New Roman" w:hAnsi="Times New Roman" w:cs="Times New Roman"/>
            <w:i/>
            <w:iCs/>
            <w:sz w:val="24"/>
            <w:szCs w:val="24"/>
          </w:rPr>
          <w:t>Legal Advisor</w:t>
        </w:r>
      </w:ins>
    </w:p>
    <w:p w:rsidR="00512418" w:rsidRPr="00512418" w:rsidRDefault="00512418" w:rsidP="00512418">
      <w:pPr>
        <w:numPr>
          <w:ilvl w:val="0"/>
          <w:numId w:val="11"/>
        </w:num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512418">
          <w:rPr>
            <w:rFonts w:ascii="Times New Roman" w:eastAsia="Times New Roman" w:hAnsi="Times New Roman" w:cs="Times New Roman"/>
            <w:i/>
            <w:iCs/>
            <w:sz w:val="24"/>
            <w:szCs w:val="24"/>
          </w:rPr>
          <w:t>Government Lawyer</w:t>
        </w:r>
      </w:ins>
    </w:p>
    <w:p w:rsidR="00512418" w:rsidRPr="00512418" w:rsidRDefault="00512418" w:rsidP="00512418">
      <w:pPr>
        <w:numPr>
          <w:ilvl w:val="0"/>
          <w:numId w:val="11"/>
        </w:num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512418">
          <w:rPr>
            <w:rFonts w:ascii="Times New Roman" w:eastAsia="Times New Roman" w:hAnsi="Times New Roman" w:cs="Times New Roman"/>
            <w:i/>
            <w:iCs/>
            <w:sz w:val="24"/>
            <w:szCs w:val="24"/>
          </w:rPr>
          <w:t>Judge</w:t>
        </w:r>
      </w:ins>
    </w:p>
    <w:p w:rsidR="00512418" w:rsidRPr="00512418" w:rsidRDefault="00512418" w:rsidP="00512418">
      <w:pPr>
        <w:spacing w:before="100" w:beforeAutospacing="1" w:after="100" w:afterAutospacing="1" w:line="240" w:lineRule="auto"/>
        <w:outlineLvl w:val="1"/>
        <w:rPr>
          <w:ins w:id="26" w:author="Unknown"/>
          <w:rFonts w:ascii="Times New Roman" w:eastAsia="Times New Roman" w:hAnsi="Times New Roman" w:cs="Times New Roman"/>
          <w:b/>
          <w:bCs/>
          <w:sz w:val="36"/>
          <w:szCs w:val="36"/>
        </w:rPr>
      </w:pPr>
      <w:ins w:id="27" w:author="Unknown">
        <w:r w:rsidRPr="00512418">
          <w:rPr>
            <w:rFonts w:ascii="Times New Roman" w:eastAsia="Times New Roman" w:hAnsi="Times New Roman" w:cs="Times New Roman"/>
            <w:b/>
            <w:bCs/>
            <w:sz w:val="36"/>
            <w:szCs w:val="36"/>
          </w:rPr>
          <w:t>Salary in law field</w:t>
        </w:r>
      </w:ins>
    </w:p>
    <w:p w:rsidR="00512418" w:rsidRPr="00512418" w:rsidRDefault="00512418" w:rsidP="00512418">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512418">
          <w:rPr>
            <w:rFonts w:ascii="Times New Roman" w:eastAsia="Times New Roman" w:hAnsi="Times New Roman" w:cs="Times New Roman"/>
            <w:sz w:val="24"/>
            <w:szCs w:val="24"/>
          </w:rPr>
          <w:t>In this field, the salary is the best part of the profession. There is no limit of salaries if you are a good lawyers and practicing individually.</w:t>
        </w:r>
      </w:ins>
    </w:p>
    <w:p w:rsidR="00512418" w:rsidRPr="00512418" w:rsidRDefault="00512418" w:rsidP="00512418">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512418">
          <w:rPr>
            <w:rFonts w:ascii="Times New Roman" w:eastAsia="Times New Roman" w:hAnsi="Times New Roman" w:cs="Times New Roman"/>
            <w:sz w:val="24"/>
            <w:szCs w:val="24"/>
          </w:rPr>
          <w:t>After the completion of course, while you are working under the experts, you can earn the 5000 to 20000 per month as a stipend.</w:t>
        </w:r>
      </w:ins>
    </w:p>
    <w:p w:rsidR="00512418" w:rsidRPr="00512418" w:rsidRDefault="00512418" w:rsidP="00512418">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512418">
          <w:rPr>
            <w:rFonts w:ascii="Times New Roman" w:eastAsia="Times New Roman" w:hAnsi="Times New Roman" w:cs="Times New Roman"/>
            <w:sz w:val="24"/>
            <w:szCs w:val="24"/>
          </w:rPr>
          <w:t>By working individually in court you can earn 20000 to 50000 per month.</w:t>
        </w:r>
      </w:ins>
    </w:p>
    <w:p w:rsidR="00512418" w:rsidRPr="00512418" w:rsidRDefault="00512418" w:rsidP="00512418">
      <w:pPr>
        <w:spacing w:before="100" w:beforeAutospacing="1" w:after="100" w:afterAutospacing="1" w:line="240" w:lineRule="auto"/>
        <w:outlineLvl w:val="2"/>
        <w:rPr>
          <w:ins w:id="34" w:author="Unknown"/>
          <w:rFonts w:ascii="Times New Roman" w:eastAsia="Times New Roman" w:hAnsi="Times New Roman" w:cs="Times New Roman"/>
          <w:b/>
          <w:bCs/>
          <w:sz w:val="27"/>
          <w:szCs w:val="27"/>
        </w:rPr>
      </w:pPr>
      <w:ins w:id="35" w:author="Unknown">
        <w:r w:rsidRPr="00512418">
          <w:rPr>
            <w:rFonts w:ascii="Times New Roman" w:eastAsia="Times New Roman" w:hAnsi="Times New Roman" w:cs="Times New Roman"/>
            <w:b/>
            <w:bCs/>
            <w:sz w:val="27"/>
            <w:szCs w:val="27"/>
          </w:rPr>
          <w:t>Top Recruiters</w:t>
        </w:r>
      </w:ins>
    </w:p>
    <w:p w:rsidR="00512418" w:rsidRPr="00512418" w:rsidRDefault="00512418" w:rsidP="00512418">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512418">
          <w:rPr>
            <w:rFonts w:ascii="Times New Roman" w:eastAsia="Times New Roman" w:hAnsi="Times New Roman" w:cs="Times New Roman"/>
            <w:sz w:val="24"/>
            <w:szCs w:val="24"/>
          </w:rPr>
          <w:t>The top recruiting legal firms or associates in country are as the following:</w:t>
        </w:r>
      </w:ins>
    </w:p>
    <w:p w:rsidR="00512418" w:rsidRPr="00512418" w:rsidRDefault="00512418" w:rsidP="00512418">
      <w:pPr>
        <w:numPr>
          <w:ilvl w:val="0"/>
          <w:numId w:val="12"/>
        </w:numPr>
        <w:spacing w:before="100" w:beforeAutospacing="1" w:after="100" w:afterAutospacing="1" w:line="240" w:lineRule="auto"/>
        <w:rPr>
          <w:ins w:id="38" w:author="Unknown"/>
          <w:rFonts w:ascii="Times New Roman" w:eastAsia="Times New Roman" w:hAnsi="Times New Roman" w:cs="Times New Roman"/>
          <w:sz w:val="24"/>
          <w:szCs w:val="24"/>
        </w:rPr>
      </w:pPr>
      <w:proofErr w:type="spellStart"/>
      <w:ins w:id="39" w:author="Unknown">
        <w:r w:rsidRPr="00512418">
          <w:rPr>
            <w:rFonts w:ascii="Times New Roman" w:eastAsia="Times New Roman" w:hAnsi="Times New Roman" w:cs="Times New Roman"/>
            <w:i/>
            <w:iCs/>
            <w:sz w:val="24"/>
            <w:szCs w:val="24"/>
          </w:rPr>
          <w:t>Amarchand</w:t>
        </w:r>
        <w:proofErr w:type="spellEnd"/>
        <w:r w:rsidRPr="00512418">
          <w:rPr>
            <w:rFonts w:ascii="Times New Roman" w:eastAsia="Times New Roman" w:hAnsi="Times New Roman" w:cs="Times New Roman"/>
            <w:i/>
            <w:iCs/>
            <w:sz w:val="24"/>
            <w:szCs w:val="24"/>
          </w:rPr>
          <w:t xml:space="preserve"> </w:t>
        </w:r>
        <w:proofErr w:type="spellStart"/>
        <w:r w:rsidRPr="00512418">
          <w:rPr>
            <w:rFonts w:ascii="Times New Roman" w:eastAsia="Times New Roman" w:hAnsi="Times New Roman" w:cs="Times New Roman"/>
            <w:i/>
            <w:iCs/>
            <w:sz w:val="24"/>
            <w:szCs w:val="24"/>
          </w:rPr>
          <w:t>Mangaldas</w:t>
        </w:r>
        <w:proofErr w:type="spellEnd"/>
      </w:ins>
    </w:p>
    <w:p w:rsidR="00512418" w:rsidRPr="00512418" w:rsidRDefault="00512418" w:rsidP="00512418">
      <w:pPr>
        <w:numPr>
          <w:ilvl w:val="0"/>
          <w:numId w:val="12"/>
        </w:num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512418">
          <w:rPr>
            <w:rFonts w:ascii="Times New Roman" w:eastAsia="Times New Roman" w:hAnsi="Times New Roman" w:cs="Times New Roman"/>
            <w:i/>
            <w:iCs/>
            <w:sz w:val="24"/>
            <w:szCs w:val="24"/>
          </w:rPr>
          <w:t>AZB &amp; Partners</w:t>
        </w:r>
      </w:ins>
    </w:p>
    <w:p w:rsidR="00512418" w:rsidRPr="00512418" w:rsidRDefault="00512418" w:rsidP="00512418">
      <w:pPr>
        <w:numPr>
          <w:ilvl w:val="0"/>
          <w:numId w:val="12"/>
        </w:num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512418">
          <w:rPr>
            <w:rFonts w:ascii="Times New Roman" w:eastAsia="Times New Roman" w:hAnsi="Times New Roman" w:cs="Times New Roman"/>
            <w:i/>
            <w:iCs/>
            <w:sz w:val="24"/>
            <w:szCs w:val="24"/>
          </w:rPr>
          <w:t xml:space="preserve">J </w:t>
        </w:r>
        <w:proofErr w:type="spellStart"/>
        <w:r w:rsidRPr="00512418">
          <w:rPr>
            <w:rFonts w:ascii="Times New Roman" w:eastAsia="Times New Roman" w:hAnsi="Times New Roman" w:cs="Times New Roman"/>
            <w:i/>
            <w:iCs/>
            <w:sz w:val="24"/>
            <w:szCs w:val="24"/>
          </w:rPr>
          <w:t>Sagar</w:t>
        </w:r>
        <w:proofErr w:type="spellEnd"/>
        <w:r w:rsidRPr="00512418">
          <w:rPr>
            <w:rFonts w:ascii="Times New Roman" w:eastAsia="Times New Roman" w:hAnsi="Times New Roman" w:cs="Times New Roman"/>
            <w:i/>
            <w:iCs/>
            <w:sz w:val="24"/>
            <w:szCs w:val="24"/>
          </w:rPr>
          <w:t xml:space="preserve"> Associates</w:t>
        </w:r>
      </w:ins>
    </w:p>
    <w:p w:rsidR="00512418" w:rsidRPr="00512418" w:rsidRDefault="00512418" w:rsidP="00512418">
      <w:pPr>
        <w:numPr>
          <w:ilvl w:val="0"/>
          <w:numId w:val="12"/>
        </w:numPr>
        <w:spacing w:before="100" w:beforeAutospacing="1" w:after="100" w:afterAutospacing="1" w:line="240" w:lineRule="auto"/>
        <w:rPr>
          <w:ins w:id="44" w:author="Unknown"/>
          <w:rFonts w:ascii="Times New Roman" w:eastAsia="Times New Roman" w:hAnsi="Times New Roman" w:cs="Times New Roman"/>
          <w:sz w:val="24"/>
          <w:szCs w:val="24"/>
        </w:rPr>
      </w:pPr>
      <w:proofErr w:type="spellStart"/>
      <w:ins w:id="45" w:author="Unknown">
        <w:r w:rsidRPr="00512418">
          <w:rPr>
            <w:rFonts w:ascii="Times New Roman" w:eastAsia="Times New Roman" w:hAnsi="Times New Roman" w:cs="Times New Roman"/>
            <w:i/>
            <w:iCs/>
            <w:sz w:val="24"/>
            <w:szCs w:val="24"/>
          </w:rPr>
          <w:t>Khaitan</w:t>
        </w:r>
        <w:proofErr w:type="spellEnd"/>
        <w:r w:rsidRPr="00512418">
          <w:rPr>
            <w:rFonts w:ascii="Times New Roman" w:eastAsia="Times New Roman" w:hAnsi="Times New Roman" w:cs="Times New Roman"/>
            <w:i/>
            <w:iCs/>
            <w:sz w:val="24"/>
            <w:szCs w:val="24"/>
          </w:rPr>
          <w:t xml:space="preserve"> &amp; Co</w:t>
        </w:r>
      </w:ins>
    </w:p>
    <w:p w:rsidR="00512418" w:rsidRPr="00512418" w:rsidRDefault="00512418" w:rsidP="00512418">
      <w:pPr>
        <w:numPr>
          <w:ilvl w:val="0"/>
          <w:numId w:val="12"/>
        </w:numPr>
        <w:spacing w:before="100" w:beforeAutospacing="1" w:after="100" w:afterAutospacing="1" w:line="240" w:lineRule="auto"/>
        <w:rPr>
          <w:ins w:id="46" w:author="Unknown"/>
          <w:rFonts w:ascii="Times New Roman" w:eastAsia="Times New Roman" w:hAnsi="Times New Roman" w:cs="Times New Roman"/>
          <w:sz w:val="24"/>
          <w:szCs w:val="24"/>
        </w:rPr>
      </w:pPr>
      <w:proofErr w:type="spellStart"/>
      <w:ins w:id="47" w:author="Unknown">
        <w:r w:rsidRPr="00512418">
          <w:rPr>
            <w:rFonts w:ascii="Times New Roman" w:eastAsia="Times New Roman" w:hAnsi="Times New Roman" w:cs="Times New Roman"/>
            <w:i/>
            <w:iCs/>
            <w:sz w:val="24"/>
            <w:szCs w:val="24"/>
          </w:rPr>
          <w:t>Luthra</w:t>
        </w:r>
        <w:proofErr w:type="spellEnd"/>
        <w:r w:rsidRPr="00512418">
          <w:rPr>
            <w:rFonts w:ascii="Times New Roman" w:eastAsia="Times New Roman" w:hAnsi="Times New Roman" w:cs="Times New Roman"/>
            <w:i/>
            <w:iCs/>
            <w:sz w:val="24"/>
            <w:szCs w:val="24"/>
          </w:rPr>
          <w:t xml:space="preserve"> &amp; </w:t>
        </w:r>
        <w:proofErr w:type="spellStart"/>
        <w:r w:rsidRPr="00512418">
          <w:rPr>
            <w:rFonts w:ascii="Times New Roman" w:eastAsia="Times New Roman" w:hAnsi="Times New Roman" w:cs="Times New Roman"/>
            <w:i/>
            <w:iCs/>
            <w:sz w:val="24"/>
            <w:szCs w:val="24"/>
          </w:rPr>
          <w:t>Luthra</w:t>
        </w:r>
        <w:proofErr w:type="spellEnd"/>
      </w:ins>
    </w:p>
    <w:p w:rsidR="00512418" w:rsidRPr="00512418" w:rsidRDefault="00512418" w:rsidP="00512418">
      <w:pPr>
        <w:numPr>
          <w:ilvl w:val="0"/>
          <w:numId w:val="12"/>
        </w:numPr>
        <w:spacing w:before="100" w:beforeAutospacing="1" w:after="100" w:afterAutospacing="1" w:line="240" w:lineRule="auto"/>
        <w:rPr>
          <w:ins w:id="48" w:author="Unknown"/>
          <w:rFonts w:ascii="Times New Roman" w:eastAsia="Times New Roman" w:hAnsi="Times New Roman" w:cs="Times New Roman"/>
          <w:sz w:val="24"/>
          <w:szCs w:val="24"/>
        </w:rPr>
      </w:pPr>
      <w:proofErr w:type="spellStart"/>
      <w:ins w:id="49" w:author="Unknown">
        <w:r w:rsidRPr="00512418">
          <w:rPr>
            <w:rFonts w:ascii="Times New Roman" w:eastAsia="Times New Roman" w:hAnsi="Times New Roman" w:cs="Times New Roman"/>
            <w:i/>
            <w:iCs/>
            <w:sz w:val="24"/>
            <w:szCs w:val="24"/>
          </w:rPr>
          <w:t>Trilegal</w:t>
        </w:r>
        <w:proofErr w:type="spellEnd"/>
        <w:r w:rsidRPr="00512418">
          <w:rPr>
            <w:rFonts w:ascii="Times New Roman" w:eastAsia="Times New Roman" w:hAnsi="Times New Roman" w:cs="Times New Roman"/>
            <w:i/>
            <w:iCs/>
            <w:sz w:val="24"/>
            <w:szCs w:val="24"/>
          </w:rPr>
          <w:t xml:space="preserve">   </w:t>
        </w:r>
      </w:ins>
    </w:p>
    <w:p w:rsidR="00512418" w:rsidRPr="00512418" w:rsidRDefault="00512418" w:rsidP="00512418">
      <w:pPr>
        <w:numPr>
          <w:ilvl w:val="0"/>
          <w:numId w:val="12"/>
        </w:numPr>
        <w:spacing w:before="100" w:beforeAutospacing="1" w:after="100" w:afterAutospacing="1" w:line="240" w:lineRule="auto"/>
        <w:rPr>
          <w:ins w:id="50" w:author="Unknown"/>
          <w:rFonts w:ascii="Times New Roman" w:eastAsia="Times New Roman" w:hAnsi="Times New Roman" w:cs="Times New Roman"/>
          <w:sz w:val="24"/>
          <w:szCs w:val="24"/>
        </w:rPr>
      </w:pPr>
      <w:ins w:id="51" w:author="Unknown">
        <w:r w:rsidRPr="00512418">
          <w:rPr>
            <w:rFonts w:ascii="Times New Roman" w:eastAsia="Times New Roman" w:hAnsi="Times New Roman" w:cs="Times New Roman"/>
            <w:i/>
            <w:iCs/>
            <w:sz w:val="24"/>
            <w:szCs w:val="24"/>
          </w:rPr>
          <w:t xml:space="preserve">Desai &amp; </w:t>
        </w:r>
        <w:proofErr w:type="spellStart"/>
        <w:r w:rsidRPr="00512418">
          <w:rPr>
            <w:rFonts w:ascii="Times New Roman" w:eastAsia="Times New Roman" w:hAnsi="Times New Roman" w:cs="Times New Roman"/>
            <w:i/>
            <w:iCs/>
            <w:sz w:val="24"/>
            <w:szCs w:val="24"/>
          </w:rPr>
          <w:t>Diwanji</w:t>
        </w:r>
        <w:proofErr w:type="spellEnd"/>
      </w:ins>
    </w:p>
    <w:p w:rsidR="00512418" w:rsidRPr="00512418" w:rsidRDefault="00512418" w:rsidP="00512418">
      <w:pPr>
        <w:numPr>
          <w:ilvl w:val="0"/>
          <w:numId w:val="12"/>
        </w:numPr>
        <w:spacing w:before="100" w:beforeAutospacing="1" w:after="100" w:afterAutospacing="1" w:line="240" w:lineRule="auto"/>
        <w:rPr>
          <w:ins w:id="52" w:author="Unknown"/>
          <w:rFonts w:ascii="Times New Roman" w:eastAsia="Times New Roman" w:hAnsi="Times New Roman" w:cs="Times New Roman"/>
          <w:sz w:val="24"/>
          <w:szCs w:val="24"/>
        </w:rPr>
      </w:pPr>
      <w:proofErr w:type="spellStart"/>
      <w:ins w:id="53" w:author="Unknown">
        <w:r w:rsidRPr="00512418">
          <w:rPr>
            <w:rFonts w:ascii="Times New Roman" w:eastAsia="Times New Roman" w:hAnsi="Times New Roman" w:cs="Times New Roman"/>
            <w:i/>
            <w:iCs/>
            <w:sz w:val="24"/>
            <w:szCs w:val="24"/>
          </w:rPr>
          <w:t>Singhania</w:t>
        </w:r>
        <w:proofErr w:type="spellEnd"/>
        <w:r w:rsidRPr="00512418">
          <w:rPr>
            <w:rFonts w:ascii="Times New Roman" w:eastAsia="Times New Roman" w:hAnsi="Times New Roman" w:cs="Times New Roman"/>
            <w:i/>
            <w:iCs/>
            <w:sz w:val="24"/>
            <w:szCs w:val="24"/>
          </w:rPr>
          <w:t xml:space="preserve"> &amp; Partners   </w:t>
        </w:r>
      </w:ins>
    </w:p>
    <w:p w:rsidR="00512418" w:rsidRPr="00512418" w:rsidRDefault="00512418" w:rsidP="00512418">
      <w:pPr>
        <w:numPr>
          <w:ilvl w:val="0"/>
          <w:numId w:val="12"/>
        </w:num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512418">
          <w:rPr>
            <w:rFonts w:ascii="Times New Roman" w:eastAsia="Times New Roman" w:hAnsi="Times New Roman" w:cs="Times New Roman"/>
            <w:i/>
            <w:iCs/>
            <w:sz w:val="24"/>
            <w:szCs w:val="24"/>
          </w:rPr>
          <w:t xml:space="preserve">Titus &amp; Co   </w:t>
        </w:r>
      </w:ins>
    </w:p>
    <w:p w:rsidR="00512418" w:rsidRPr="00512418" w:rsidRDefault="00512418" w:rsidP="00512418">
      <w:pPr>
        <w:numPr>
          <w:ilvl w:val="0"/>
          <w:numId w:val="12"/>
        </w:numPr>
        <w:spacing w:before="100" w:beforeAutospacing="1" w:after="100" w:afterAutospacing="1" w:line="240" w:lineRule="auto"/>
        <w:rPr>
          <w:ins w:id="56" w:author="Unknown"/>
          <w:rFonts w:ascii="Times New Roman" w:eastAsia="Times New Roman" w:hAnsi="Times New Roman" w:cs="Times New Roman"/>
          <w:sz w:val="24"/>
          <w:szCs w:val="24"/>
        </w:rPr>
      </w:pPr>
      <w:proofErr w:type="spellStart"/>
      <w:ins w:id="57" w:author="Unknown">
        <w:r w:rsidRPr="00512418">
          <w:rPr>
            <w:rFonts w:ascii="Times New Roman" w:eastAsia="Times New Roman" w:hAnsi="Times New Roman" w:cs="Times New Roman"/>
            <w:i/>
            <w:iCs/>
            <w:sz w:val="24"/>
            <w:szCs w:val="24"/>
          </w:rPr>
          <w:t>Wadia</w:t>
        </w:r>
        <w:proofErr w:type="spellEnd"/>
        <w:r w:rsidRPr="00512418">
          <w:rPr>
            <w:rFonts w:ascii="Times New Roman" w:eastAsia="Times New Roman" w:hAnsi="Times New Roman" w:cs="Times New Roman"/>
            <w:i/>
            <w:iCs/>
            <w:sz w:val="24"/>
            <w:szCs w:val="24"/>
          </w:rPr>
          <w:t xml:space="preserve"> </w:t>
        </w:r>
        <w:proofErr w:type="spellStart"/>
        <w:r w:rsidRPr="00512418">
          <w:rPr>
            <w:rFonts w:ascii="Times New Roman" w:eastAsia="Times New Roman" w:hAnsi="Times New Roman" w:cs="Times New Roman"/>
            <w:i/>
            <w:iCs/>
            <w:sz w:val="24"/>
            <w:szCs w:val="24"/>
          </w:rPr>
          <w:t>Ghandy</w:t>
        </w:r>
        <w:proofErr w:type="spellEnd"/>
        <w:r w:rsidRPr="00512418">
          <w:rPr>
            <w:rFonts w:ascii="Times New Roman" w:eastAsia="Times New Roman" w:hAnsi="Times New Roman" w:cs="Times New Roman"/>
            <w:i/>
            <w:iCs/>
            <w:sz w:val="24"/>
            <w:szCs w:val="24"/>
          </w:rPr>
          <w:t xml:space="preserve"> &amp; Co</w:t>
        </w:r>
      </w:ins>
    </w:p>
    <w:p w:rsidR="00512418" w:rsidRPr="00512418" w:rsidRDefault="00512418" w:rsidP="00512418">
      <w:pPr>
        <w:numPr>
          <w:ilvl w:val="0"/>
          <w:numId w:val="12"/>
        </w:numPr>
        <w:spacing w:before="100" w:beforeAutospacing="1" w:after="100" w:afterAutospacing="1" w:line="240" w:lineRule="auto"/>
        <w:rPr>
          <w:ins w:id="58" w:author="Unknown"/>
          <w:rFonts w:ascii="Times New Roman" w:eastAsia="Times New Roman" w:hAnsi="Times New Roman" w:cs="Times New Roman"/>
          <w:sz w:val="24"/>
          <w:szCs w:val="24"/>
        </w:rPr>
      </w:pPr>
      <w:proofErr w:type="spellStart"/>
      <w:ins w:id="59" w:author="Unknown">
        <w:r w:rsidRPr="00512418">
          <w:rPr>
            <w:rFonts w:ascii="Times New Roman" w:eastAsia="Times New Roman" w:hAnsi="Times New Roman" w:cs="Times New Roman"/>
            <w:i/>
            <w:iCs/>
            <w:sz w:val="24"/>
            <w:szCs w:val="24"/>
          </w:rPr>
          <w:t>Lakshmi</w:t>
        </w:r>
        <w:proofErr w:type="spellEnd"/>
        <w:r w:rsidRPr="00512418">
          <w:rPr>
            <w:rFonts w:ascii="Times New Roman" w:eastAsia="Times New Roman" w:hAnsi="Times New Roman" w:cs="Times New Roman"/>
            <w:i/>
            <w:iCs/>
            <w:sz w:val="24"/>
            <w:szCs w:val="24"/>
          </w:rPr>
          <w:t xml:space="preserve"> </w:t>
        </w:r>
        <w:proofErr w:type="spellStart"/>
        <w:r w:rsidRPr="00512418">
          <w:rPr>
            <w:rFonts w:ascii="Times New Roman" w:eastAsia="Times New Roman" w:hAnsi="Times New Roman" w:cs="Times New Roman"/>
            <w:i/>
            <w:iCs/>
            <w:sz w:val="24"/>
            <w:szCs w:val="24"/>
          </w:rPr>
          <w:t>Kumaran</w:t>
        </w:r>
        <w:proofErr w:type="spellEnd"/>
        <w:r w:rsidRPr="00512418">
          <w:rPr>
            <w:rFonts w:ascii="Times New Roman" w:eastAsia="Times New Roman" w:hAnsi="Times New Roman" w:cs="Times New Roman"/>
            <w:i/>
            <w:iCs/>
            <w:sz w:val="24"/>
            <w:szCs w:val="24"/>
          </w:rPr>
          <w:t xml:space="preserve"> &amp; </w:t>
        </w:r>
        <w:proofErr w:type="spellStart"/>
        <w:r w:rsidRPr="00512418">
          <w:rPr>
            <w:rFonts w:ascii="Times New Roman" w:eastAsia="Times New Roman" w:hAnsi="Times New Roman" w:cs="Times New Roman"/>
            <w:i/>
            <w:iCs/>
            <w:sz w:val="24"/>
            <w:szCs w:val="24"/>
          </w:rPr>
          <w:t>Sridharan</w:t>
        </w:r>
        <w:proofErr w:type="spellEnd"/>
      </w:ins>
    </w:p>
    <w:p w:rsidR="00512418" w:rsidRPr="00512418" w:rsidRDefault="00512418" w:rsidP="00512418">
      <w:pPr>
        <w:numPr>
          <w:ilvl w:val="0"/>
          <w:numId w:val="12"/>
        </w:numPr>
        <w:spacing w:before="100" w:beforeAutospacing="1" w:after="100" w:afterAutospacing="1" w:line="240" w:lineRule="auto"/>
        <w:rPr>
          <w:ins w:id="60" w:author="Unknown"/>
          <w:rFonts w:ascii="Times New Roman" w:eastAsia="Times New Roman" w:hAnsi="Times New Roman" w:cs="Times New Roman"/>
          <w:sz w:val="24"/>
          <w:szCs w:val="24"/>
        </w:rPr>
      </w:pPr>
      <w:ins w:id="61" w:author="Unknown">
        <w:r w:rsidRPr="00512418">
          <w:rPr>
            <w:rFonts w:ascii="Times New Roman" w:eastAsia="Times New Roman" w:hAnsi="Times New Roman" w:cs="Times New Roman"/>
            <w:i/>
            <w:iCs/>
            <w:sz w:val="24"/>
            <w:szCs w:val="24"/>
          </w:rPr>
          <w:t xml:space="preserve">Economic Laws Practice   </w:t>
        </w:r>
      </w:ins>
    </w:p>
    <w:p w:rsidR="00512418" w:rsidRPr="00512418" w:rsidRDefault="00512418" w:rsidP="00512418">
      <w:pPr>
        <w:numPr>
          <w:ilvl w:val="0"/>
          <w:numId w:val="12"/>
        </w:numPr>
        <w:spacing w:before="100" w:beforeAutospacing="1" w:after="100" w:afterAutospacing="1" w:line="240" w:lineRule="auto"/>
        <w:rPr>
          <w:ins w:id="62" w:author="Unknown"/>
          <w:rFonts w:ascii="Times New Roman" w:eastAsia="Times New Roman" w:hAnsi="Times New Roman" w:cs="Times New Roman"/>
          <w:sz w:val="24"/>
          <w:szCs w:val="24"/>
        </w:rPr>
      </w:pPr>
      <w:proofErr w:type="spellStart"/>
      <w:ins w:id="63" w:author="Unknown">
        <w:r w:rsidRPr="00512418">
          <w:rPr>
            <w:rFonts w:ascii="Times New Roman" w:eastAsia="Times New Roman" w:hAnsi="Times New Roman" w:cs="Times New Roman"/>
            <w:i/>
            <w:iCs/>
            <w:sz w:val="24"/>
            <w:szCs w:val="24"/>
          </w:rPr>
          <w:t>Vaish</w:t>
        </w:r>
        <w:proofErr w:type="spellEnd"/>
        <w:r w:rsidRPr="00512418">
          <w:rPr>
            <w:rFonts w:ascii="Times New Roman" w:eastAsia="Times New Roman" w:hAnsi="Times New Roman" w:cs="Times New Roman"/>
            <w:i/>
            <w:iCs/>
            <w:sz w:val="24"/>
            <w:szCs w:val="24"/>
          </w:rPr>
          <w:t xml:space="preserve"> &amp; Associates</w:t>
        </w:r>
      </w:ins>
    </w:p>
    <w:p w:rsidR="00000000" w:rsidRDefault="00512418"/>
    <w:sectPr w:rsidR="000000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301"/>
    <w:multiLevelType w:val="multilevel"/>
    <w:tmpl w:val="E8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20205"/>
    <w:multiLevelType w:val="multilevel"/>
    <w:tmpl w:val="450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B6E5A"/>
    <w:multiLevelType w:val="multilevel"/>
    <w:tmpl w:val="70F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B6167"/>
    <w:multiLevelType w:val="multilevel"/>
    <w:tmpl w:val="15A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F6E37"/>
    <w:multiLevelType w:val="multilevel"/>
    <w:tmpl w:val="103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64788"/>
    <w:multiLevelType w:val="multilevel"/>
    <w:tmpl w:val="E19E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664B3B"/>
    <w:multiLevelType w:val="multilevel"/>
    <w:tmpl w:val="47A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E5A99"/>
    <w:multiLevelType w:val="multilevel"/>
    <w:tmpl w:val="E98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90592B"/>
    <w:multiLevelType w:val="multilevel"/>
    <w:tmpl w:val="152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015A8E"/>
    <w:multiLevelType w:val="multilevel"/>
    <w:tmpl w:val="686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E1B5C"/>
    <w:multiLevelType w:val="multilevel"/>
    <w:tmpl w:val="8D0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DB53DC"/>
    <w:multiLevelType w:val="multilevel"/>
    <w:tmpl w:val="D1D6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1"/>
  </w:num>
  <w:num w:numId="4">
    <w:abstractNumId w:val="8"/>
  </w:num>
  <w:num w:numId="5">
    <w:abstractNumId w:val="7"/>
  </w:num>
  <w:num w:numId="6">
    <w:abstractNumId w:val="2"/>
  </w:num>
  <w:num w:numId="7">
    <w:abstractNumId w:val="0"/>
  </w:num>
  <w:num w:numId="8">
    <w:abstractNumId w:val="4"/>
  </w:num>
  <w:num w:numId="9">
    <w:abstractNumId w:val="5"/>
  </w:num>
  <w:num w:numId="10">
    <w:abstractNumId w:val="3"/>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512418"/>
    <w:rsid w:val="005124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2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24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4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24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12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2418"/>
    <w:rPr>
      <w:b/>
      <w:bCs/>
    </w:rPr>
  </w:style>
  <w:style w:type="character" w:styleId="Emphasis">
    <w:name w:val="Emphasis"/>
    <w:basedOn w:val="DefaultParagraphFont"/>
    <w:uiPriority w:val="20"/>
    <w:qFormat/>
    <w:rsid w:val="00512418"/>
    <w:rPr>
      <w:i/>
      <w:iCs/>
    </w:rPr>
  </w:style>
  <w:style w:type="paragraph" w:styleId="z-TopofForm">
    <w:name w:val="HTML Top of Form"/>
    <w:basedOn w:val="Normal"/>
    <w:next w:val="Normal"/>
    <w:link w:val="z-TopofFormChar"/>
    <w:hidden/>
    <w:uiPriority w:val="99"/>
    <w:semiHidden/>
    <w:unhideWhenUsed/>
    <w:rsid w:val="005124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2418"/>
    <w:rPr>
      <w:rFonts w:ascii="Arial" w:eastAsia="Times New Roman" w:hAnsi="Arial" w:cs="Arial"/>
      <w:vanish/>
      <w:sz w:val="16"/>
      <w:szCs w:val="16"/>
    </w:rPr>
  </w:style>
  <w:style w:type="character" w:customStyle="1" w:styleId="gfieldrequired">
    <w:name w:val="gfield_required"/>
    <w:basedOn w:val="DefaultParagraphFont"/>
    <w:rsid w:val="00512418"/>
  </w:style>
  <w:style w:type="paragraph" w:styleId="z-BottomofForm">
    <w:name w:val="HTML Bottom of Form"/>
    <w:basedOn w:val="Normal"/>
    <w:next w:val="Normal"/>
    <w:link w:val="z-BottomofFormChar"/>
    <w:hidden/>
    <w:uiPriority w:val="99"/>
    <w:semiHidden/>
    <w:unhideWhenUsed/>
    <w:rsid w:val="005124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2418"/>
    <w:rPr>
      <w:rFonts w:ascii="Arial" w:eastAsia="Times New Roman" w:hAnsi="Arial" w:cs="Arial"/>
      <w:vanish/>
      <w:sz w:val="16"/>
      <w:szCs w:val="16"/>
    </w:rPr>
  </w:style>
  <w:style w:type="character" w:styleId="Hyperlink">
    <w:name w:val="Hyperlink"/>
    <w:basedOn w:val="DefaultParagraphFont"/>
    <w:uiPriority w:val="99"/>
    <w:semiHidden/>
    <w:unhideWhenUsed/>
    <w:rsid w:val="00512418"/>
    <w:rPr>
      <w:color w:val="0000FF"/>
      <w:u w:val="single"/>
    </w:rPr>
  </w:style>
  <w:style w:type="paragraph" w:styleId="BalloonText">
    <w:name w:val="Balloon Text"/>
    <w:basedOn w:val="Normal"/>
    <w:link w:val="BalloonTextChar"/>
    <w:uiPriority w:val="99"/>
    <w:semiHidden/>
    <w:unhideWhenUsed/>
    <w:rsid w:val="00512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4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373485">
      <w:bodyDiv w:val="1"/>
      <w:marLeft w:val="0"/>
      <w:marRight w:val="0"/>
      <w:marTop w:val="0"/>
      <w:marBottom w:val="0"/>
      <w:divBdr>
        <w:top w:val="none" w:sz="0" w:space="0" w:color="auto"/>
        <w:left w:val="none" w:sz="0" w:space="0" w:color="auto"/>
        <w:bottom w:val="none" w:sz="0" w:space="0" w:color="auto"/>
        <w:right w:val="none" w:sz="0" w:space="0" w:color="auto"/>
      </w:divBdr>
      <w:divsChild>
        <w:div w:id="735976723">
          <w:marLeft w:val="0"/>
          <w:marRight w:val="0"/>
          <w:marTop w:val="0"/>
          <w:marBottom w:val="0"/>
          <w:divBdr>
            <w:top w:val="none" w:sz="0" w:space="0" w:color="auto"/>
            <w:left w:val="none" w:sz="0" w:space="0" w:color="auto"/>
            <w:bottom w:val="none" w:sz="0" w:space="0" w:color="auto"/>
            <w:right w:val="none" w:sz="0" w:space="0" w:color="auto"/>
          </w:divBdr>
          <w:divsChild>
            <w:div w:id="1438864448">
              <w:marLeft w:val="0"/>
              <w:marRight w:val="0"/>
              <w:marTop w:val="0"/>
              <w:marBottom w:val="0"/>
              <w:divBdr>
                <w:top w:val="none" w:sz="0" w:space="0" w:color="auto"/>
                <w:left w:val="none" w:sz="0" w:space="0" w:color="auto"/>
                <w:bottom w:val="none" w:sz="0" w:space="0" w:color="auto"/>
                <w:right w:val="none" w:sz="0" w:space="0" w:color="auto"/>
              </w:divBdr>
              <w:divsChild>
                <w:div w:id="1077826988">
                  <w:marLeft w:val="0"/>
                  <w:marRight w:val="0"/>
                  <w:marTop w:val="0"/>
                  <w:marBottom w:val="0"/>
                  <w:divBdr>
                    <w:top w:val="none" w:sz="0" w:space="0" w:color="auto"/>
                    <w:left w:val="none" w:sz="0" w:space="0" w:color="auto"/>
                    <w:bottom w:val="none" w:sz="0" w:space="0" w:color="auto"/>
                    <w:right w:val="none" w:sz="0" w:space="0" w:color="auto"/>
                  </w:divBdr>
                  <w:divsChild>
                    <w:div w:id="305626883">
                      <w:marLeft w:val="0"/>
                      <w:marRight w:val="0"/>
                      <w:marTop w:val="0"/>
                      <w:marBottom w:val="0"/>
                      <w:divBdr>
                        <w:top w:val="none" w:sz="0" w:space="0" w:color="auto"/>
                        <w:left w:val="none" w:sz="0" w:space="0" w:color="auto"/>
                        <w:bottom w:val="none" w:sz="0" w:space="0" w:color="auto"/>
                        <w:right w:val="none" w:sz="0" w:space="0" w:color="auto"/>
                      </w:divBdr>
                      <w:divsChild>
                        <w:div w:id="660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0816">
          <w:marLeft w:val="0"/>
          <w:marRight w:val="0"/>
          <w:marTop w:val="0"/>
          <w:marBottom w:val="0"/>
          <w:divBdr>
            <w:top w:val="none" w:sz="0" w:space="0" w:color="auto"/>
            <w:left w:val="none" w:sz="0" w:space="0" w:color="auto"/>
            <w:bottom w:val="none" w:sz="0" w:space="0" w:color="auto"/>
            <w:right w:val="none" w:sz="0" w:space="0" w:color="auto"/>
          </w:divBdr>
          <w:divsChild>
            <w:div w:id="1150631266">
              <w:marLeft w:val="0"/>
              <w:marRight w:val="0"/>
              <w:marTop w:val="0"/>
              <w:marBottom w:val="0"/>
              <w:divBdr>
                <w:top w:val="none" w:sz="0" w:space="0" w:color="auto"/>
                <w:left w:val="none" w:sz="0" w:space="0" w:color="auto"/>
                <w:bottom w:val="none" w:sz="0" w:space="0" w:color="auto"/>
                <w:right w:val="none" w:sz="0" w:space="0" w:color="auto"/>
              </w:divBdr>
              <w:divsChild>
                <w:div w:id="8956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337">
          <w:marLeft w:val="0"/>
          <w:marRight w:val="0"/>
          <w:marTop w:val="108"/>
          <w:marBottom w:val="108"/>
          <w:divBdr>
            <w:top w:val="none" w:sz="0" w:space="0" w:color="auto"/>
            <w:left w:val="none" w:sz="0" w:space="0" w:color="auto"/>
            <w:bottom w:val="none" w:sz="0" w:space="0" w:color="auto"/>
            <w:right w:val="none" w:sz="0" w:space="0" w:color="auto"/>
          </w:divBdr>
          <w:divsChild>
            <w:div w:id="1504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rvgyan.com/courses/law/llb" TargetMode="External"/><Relationship Id="rId13" Type="http://schemas.openxmlformats.org/officeDocument/2006/relationships/hyperlink" Target="https://www.sarvgyan.com/articles/aibe-2018" TargetMode="External"/><Relationship Id="rId18" Type="http://schemas.openxmlformats.org/officeDocument/2006/relationships/hyperlink" Target="https://www.sarvgyan.com/articles/du-llb-20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arvgyan.com/courses-after-12th" TargetMode="External"/><Relationship Id="rId12" Type="http://schemas.openxmlformats.org/officeDocument/2006/relationships/hyperlink" Target="https://www.sarvgyan.com/courses/arts-humanities-courses" TargetMode="External"/><Relationship Id="rId17" Type="http://schemas.openxmlformats.org/officeDocument/2006/relationships/hyperlink" Target="https://www.sarvgyan.com/articles/ts-lawcet-2018" TargetMode="External"/><Relationship Id="rId2" Type="http://schemas.openxmlformats.org/officeDocument/2006/relationships/styles" Target="styles.xml"/><Relationship Id="rId16" Type="http://schemas.openxmlformats.org/officeDocument/2006/relationships/hyperlink" Target="https://www.sarvgyan.com/articles/ap-lawcet-2018" TargetMode="External"/><Relationship Id="rId20" Type="http://schemas.openxmlformats.org/officeDocument/2006/relationships/hyperlink" Target="https://www.sarvgyan.com/courses/online-law-cours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arvgyan.com/courses-after-12th-commerce" TargetMode="External"/><Relationship Id="rId5" Type="http://schemas.openxmlformats.org/officeDocument/2006/relationships/hyperlink" Target="https://www.sarvgyan.com/hc/wp-content/uploads/2014/06/law-image.jpg" TargetMode="External"/><Relationship Id="rId15" Type="http://schemas.openxmlformats.org/officeDocument/2006/relationships/hyperlink" Target="https://www.sarvgyan.com/articles/ailet-2018" TargetMode="External"/><Relationship Id="rId10" Type="http://schemas.openxmlformats.org/officeDocument/2006/relationships/hyperlink" Target="https://www.sarvgyan.com/courses/science-courses" TargetMode="External"/><Relationship Id="rId19" Type="http://schemas.openxmlformats.org/officeDocument/2006/relationships/hyperlink" Target="https://www.sarvgyan.com/articles/mh-cet-law-2018" TargetMode="External"/><Relationship Id="rId4" Type="http://schemas.openxmlformats.org/officeDocument/2006/relationships/webSettings" Target="webSettings.xml"/><Relationship Id="rId9" Type="http://schemas.openxmlformats.org/officeDocument/2006/relationships/hyperlink" Target="https://www.sarvgyan.com/articles/clat-2018" TargetMode="External"/><Relationship Id="rId14" Type="http://schemas.openxmlformats.org/officeDocument/2006/relationships/hyperlink" Target="https://www.sarvgyan.com/articles/lsat-201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2017-12-08T09:14:00Z</dcterms:created>
  <dcterms:modified xsi:type="dcterms:W3CDTF">2017-12-08T09:16:00Z</dcterms:modified>
</cp:coreProperties>
</file>