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A8D" w:rsidRPr="00507A8D" w:rsidRDefault="00507A8D" w:rsidP="00507A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507A8D">
        <w:rPr>
          <w:rFonts w:ascii="Times New Roman" w:eastAsia="Times New Roman" w:hAnsi="Times New Roman" w:cs="Times New Roman"/>
          <w:sz w:val="24"/>
          <w:szCs w:val="24"/>
        </w:rPr>
        <w:t>ance has always been part of Indian celebrations. Be it wedding or award ceremonies, the event cannot be completed without the shaking of a leg.</w:t>
      </w:r>
      <w:r w:rsidRPr="00507A8D">
        <w:rPr>
          <w:rFonts w:ascii="Times New Roman" w:eastAsia="Times New Roman" w:hAnsi="Times New Roman" w:cs="Times New Roman"/>
          <w:sz w:val="24"/>
          <w:szCs w:val="24"/>
        </w:rPr>
        <w:br/>
      </w:r>
      <w:r w:rsidRPr="00507A8D">
        <w:rPr>
          <w:rFonts w:ascii="Times New Roman" w:eastAsia="Times New Roman" w:hAnsi="Times New Roman" w:cs="Times New Roman"/>
          <w:sz w:val="24"/>
          <w:szCs w:val="24"/>
        </w:rPr>
        <w:br/>
        <w:t xml:space="preserve">The two main divisions of dance are classical and folk forms. There are dance forms typical to certain parts of the country and these dance forms are based on ancient dance discipline. Among the most popular classical styles of dance seen on stage are </w:t>
      </w:r>
      <w:proofErr w:type="spellStart"/>
      <w:r w:rsidRPr="00507A8D">
        <w:rPr>
          <w:rFonts w:ascii="Times New Roman" w:eastAsia="Times New Roman" w:hAnsi="Times New Roman" w:cs="Times New Roman"/>
          <w:sz w:val="24"/>
          <w:szCs w:val="24"/>
        </w:rPr>
        <w:t>Bharatnatyam</w:t>
      </w:r>
      <w:proofErr w:type="spellEnd"/>
      <w:r w:rsidRPr="00507A8D">
        <w:rPr>
          <w:rFonts w:ascii="Times New Roman" w:eastAsia="Times New Roman" w:hAnsi="Times New Roman" w:cs="Times New Roman"/>
          <w:sz w:val="24"/>
          <w:szCs w:val="24"/>
        </w:rPr>
        <w:t xml:space="preserve"> of Tamil Nadu, </w:t>
      </w:r>
      <w:proofErr w:type="spellStart"/>
      <w:r w:rsidRPr="00507A8D">
        <w:rPr>
          <w:rFonts w:ascii="Times New Roman" w:eastAsia="Times New Roman" w:hAnsi="Times New Roman" w:cs="Times New Roman"/>
          <w:sz w:val="24"/>
          <w:szCs w:val="24"/>
        </w:rPr>
        <w:t>Odissi</w:t>
      </w:r>
      <w:proofErr w:type="spellEnd"/>
      <w:r w:rsidRPr="00507A8D">
        <w:rPr>
          <w:rFonts w:ascii="Times New Roman" w:eastAsia="Times New Roman" w:hAnsi="Times New Roman" w:cs="Times New Roman"/>
          <w:sz w:val="24"/>
          <w:szCs w:val="24"/>
        </w:rPr>
        <w:t xml:space="preserve"> of Orissa, </w:t>
      </w:r>
      <w:proofErr w:type="spellStart"/>
      <w:r w:rsidRPr="00507A8D">
        <w:rPr>
          <w:rFonts w:ascii="Times New Roman" w:eastAsia="Times New Roman" w:hAnsi="Times New Roman" w:cs="Times New Roman"/>
          <w:sz w:val="24"/>
          <w:szCs w:val="24"/>
        </w:rPr>
        <w:t>Kathakali</w:t>
      </w:r>
      <w:proofErr w:type="spellEnd"/>
      <w:r w:rsidRPr="00507A8D">
        <w:rPr>
          <w:rFonts w:ascii="Times New Roman" w:eastAsia="Times New Roman" w:hAnsi="Times New Roman" w:cs="Times New Roman"/>
          <w:sz w:val="24"/>
          <w:szCs w:val="24"/>
        </w:rPr>
        <w:t xml:space="preserve"> of Kerala, </w:t>
      </w:r>
      <w:proofErr w:type="spellStart"/>
      <w:r w:rsidRPr="00507A8D">
        <w:rPr>
          <w:rFonts w:ascii="Times New Roman" w:eastAsia="Times New Roman" w:hAnsi="Times New Roman" w:cs="Times New Roman"/>
          <w:sz w:val="24"/>
          <w:szCs w:val="24"/>
        </w:rPr>
        <w:t>Kuchipudi</w:t>
      </w:r>
      <w:proofErr w:type="spellEnd"/>
      <w:r w:rsidRPr="00507A8D">
        <w:rPr>
          <w:rFonts w:ascii="Times New Roman" w:eastAsia="Times New Roman" w:hAnsi="Times New Roman" w:cs="Times New Roman"/>
          <w:sz w:val="24"/>
          <w:szCs w:val="24"/>
        </w:rPr>
        <w:t xml:space="preserve"> of Andhra Pradesh, </w:t>
      </w:r>
      <w:proofErr w:type="spellStart"/>
      <w:r w:rsidRPr="00507A8D">
        <w:rPr>
          <w:rFonts w:ascii="Times New Roman" w:eastAsia="Times New Roman" w:hAnsi="Times New Roman" w:cs="Times New Roman"/>
          <w:sz w:val="24"/>
          <w:szCs w:val="24"/>
        </w:rPr>
        <w:t>Kathak</w:t>
      </w:r>
      <w:proofErr w:type="spellEnd"/>
      <w:r w:rsidRPr="00507A8D">
        <w:rPr>
          <w:rFonts w:ascii="Times New Roman" w:eastAsia="Times New Roman" w:hAnsi="Times New Roman" w:cs="Times New Roman"/>
          <w:sz w:val="24"/>
          <w:szCs w:val="24"/>
        </w:rPr>
        <w:t xml:space="preserve"> of </w:t>
      </w:r>
      <w:proofErr w:type="spellStart"/>
      <w:r w:rsidRPr="00507A8D">
        <w:rPr>
          <w:rFonts w:ascii="Times New Roman" w:eastAsia="Times New Roman" w:hAnsi="Times New Roman" w:cs="Times New Roman"/>
          <w:sz w:val="24"/>
          <w:szCs w:val="24"/>
        </w:rPr>
        <w:t>Lucknow</w:t>
      </w:r>
      <w:proofErr w:type="spellEnd"/>
      <w:r w:rsidRPr="00507A8D">
        <w:rPr>
          <w:rFonts w:ascii="Times New Roman" w:eastAsia="Times New Roman" w:hAnsi="Times New Roman" w:cs="Times New Roman"/>
          <w:sz w:val="24"/>
          <w:szCs w:val="24"/>
        </w:rPr>
        <w:t xml:space="preserve"> and </w:t>
      </w:r>
      <w:proofErr w:type="spellStart"/>
      <w:r w:rsidRPr="00507A8D">
        <w:rPr>
          <w:rFonts w:ascii="Times New Roman" w:eastAsia="Times New Roman" w:hAnsi="Times New Roman" w:cs="Times New Roman"/>
          <w:sz w:val="24"/>
          <w:szCs w:val="24"/>
        </w:rPr>
        <w:t>Jaipur</w:t>
      </w:r>
      <w:proofErr w:type="spellEnd"/>
      <w:r w:rsidRPr="00507A8D">
        <w:rPr>
          <w:rFonts w:ascii="Times New Roman" w:eastAsia="Times New Roman" w:hAnsi="Times New Roman" w:cs="Times New Roman"/>
          <w:sz w:val="24"/>
          <w:szCs w:val="24"/>
        </w:rPr>
        <w:t xml:space="preserve"> and Manipuri of Manipur. There are several other forms of dances that fall into the category of semi-classical, folk, drama and martial arts contributing to the panorama of dance in India.</w:t>
      </w:r>
      <w:r w:rsidRPr="00507A8D">
        <w:rPr>
          <w:rFonts w:ascii="Times New Roman" w:eastAsia="Times New Roman" w:hAnsi="Times New Roman" w:cs="Times New Roman"/>
          <w:sz w:val="24"/>
          <w:szCs w:val="24"/>
        </w:rPr>
        <w:br/>
      </w:r>
      <w:r w:rsidRPr="00507A8D">
        <w:rPr>
          <w:rFonts w:ascii="Times New Roman" w:eastAsia="Times New Roman" w:hAnsi="Times New Roman" w:cs="Times New Roman"/>
          <w:sz w:val="24"/>
          <w:szCs w:val="24"/>
        </w:rPr>
        <w:br/>
        <w:t>Training in Dance can be started from very early age – five or six. Careers in this field can be that of a performer, teacher and choreographer. If you aspire for a career in dance, you should have an inborn talent which can be sharpened with training and guidance. There is no specific age to learn dancing. All you need is the will power to master the art.</w:t>
      </w:r>
    </w:p>
    <w:p w:rsidR="00507A8D" w:rsidRPr="00507A8D" w:rsidRDefault="00507A8D" w:rsidP="00507A8D">
      <w:pPr>
        <w:spacing w:before="100" w:beforeAutospacing="1" w:after="100" w:afterAutospacing="1" w:line="240" w:lineRule="auto"/>
        <w:outlineLvl w:val="1"/>
        <w:rPr>
          <w:rFonts w:ascii="Times New Roman" w:eastAsia="Times New Roman" w:hAnsi="Times New Roman" w:cs="Times New Roman"/>
          <w:b/>
          <w:bCs/>
          <w:sz w:val="36"/>
          <w:szCs w:val="36"/>
        </w:rPr>
      </w:pPr>
      <w:r w:rsidRPr="00507A8D">
        <w:rPr>
          <w:rFonts w:ascii="Times New Roman" w:eastAsia="Times New Roman" w:hAnsi="Times New Roman" w:cs="Times New Roman"/>
          <w:b/>
          <w:bCs/>
          <w:color w:val="F04923"/>
          <w:sz w:val="36"/>
          <w:szCs w:val="36"/>
        </w:rPr>
        <w:t>Dancing Eligibility Criteria</w:t>
      </w:r>
    </w:p>
    <w:p w:rsidR="00507A8D" w:rsidRPr="00507A8D" w:rsidRDefault="00507A8D" w:rsidP="00507A8D">
      <w:pPr>
        <w:spacing w:after="0" w:line="240" w:lineRule="auto"/>
        <w:rPr>
          <w:rFonts w:ascii="Times New Roman" w:eastAsia="Times New Roman" w:hAnsi="Times New Roman" w:cs="Times New Roman"/>
          <w:sz w:val="24"/>
          <w:szCs w:val="24"/>
        </w:rPr>
      </w:pPr>
      <w:r w:rsidRPr="00507A8D">
        <w:rPr>
          <w:rFonts w:ascii="Times New Roman" w:eastAsia="Times New Roman" w:hAnsi="Times New Roman" w:cs="Times New Roman"/>
          <w:sz w:val="24"/>
          <w:szCs w:val="24"/>
        </w:rPr>
        <w:br/>
        <w:t xml:space="preserve">One needs to have an inborn talent; training and guidance can only </w:t>
      </w:r>
      <w:proofErr w:type="spellStart"/>
      <w:r w:rsidRPr="00507A8D">
        <w:rPr>
          <w:rFonts w:ascii="Times New Roman" w:eastAsia="Times New Roman" w:hAnsi="Times New Roman" w:cs="Times New Roman"/>
          <w:sz w:val="24"/>
          <w:szCs w:val="24"/>
        </w:rPr>
        <w:t>hone</w:t>
      </w:r>
      <w:proofErr w:type="spellEnd"/>
      <w:r w:rsidRPr="00507A8D">
        <w:rPr>
          <w:rFonts w:ascii="Times New Roman" w:eastAsia="Times New Roman" w:hAnsi="Times New Roman" w:cs="Times New Roman"/>
          <w:sz w:val="24"/>
          <w:szCs w:val="24"/>
        </w:rPr>
        <w:t xml:space="preserve"> these talents. Training in dance should start as early as age six or less. The basic requirement for training in dance is 10+2. However, for post graduate level courses, graduation in the subject is compulsory. </w:t>
      </w:r>
      <w:r w:rsidRPr="00507A8D">
        <w:rPr>
          <w:rFonts w:ascii="Times New Roman" w:eastAsia="Times New Roman" w:hAnsi="Times New Roman" w:cs="Times New Roman"/>
          <w:sz w:val="24"/>
          <w:szCs w:val="24"/>
        </w:rPr>
        <w:br/>
      </w:r>
      <w:r w:rsidRPr="00507A8D">
        <w:rPr>
          <w:rFonts w:ascii="Times New Roman" w:eastAsia="Times New Roman" w:hAnsi="Times New Roman" w:cs="Times New Roman"/>
          <w:sz w:val="24"/>
          <w:szCs w:val="24"/>
        </w:rPr>
        <w:br/>
        <w:t>Duration of courses: while certificate course is of one year, Bachelor courses are of three years and Diploma and Post Graduate level courses are of 2 years.</w:t>
      </w:r>
      <w:r w:rsidRPr="00507A8D">
        <w:rPr>
          <w:rFonts w:ascii="Times New Roman" w:eastAsia="Times New Roman" w:hAnsi="Times New Roman" w:cs="Times New Roman"/>
          <w:sz w:val="24"/>
          <w:szCs w:val="24"/>
        </w:rPr>
        <w:br/>
      </w:r>
      <w:r w:rsidRPr="00507A8D">
        <w:rPr>
          <w:rFonts w:ascii="Times New Roman" w:eastAsia="Times New Roman" w:hAnsi="Times New Roman" w:cs="Times New Roman"/>
          <w:sz w:val="24"/>
          <w:szCs w:val="24"/>
        </w:rPr>
        <w:br/>
        <w:t>Personal attributes: Main skills needed for this creative profession are versatility, sense of rhythm, grace, stage presence in addition to an expressive facial and body language and physical stamina.</w:t>
      </w:r>
    </w:p>
    <w:p w:rsidR="00507A8D" w:rsidRPr="00507A8D" w:rsidRDefault="00507A8D" w:rsidP="00507A8D">
      <w:pPr>
        <w:spacing w:before="100" w:beforeAutospacing="1" w:after="240" w:line="240" w:lineRule="auto"/>
        <w:rPr>
          <w:rFonts w:ascii="Times New Roman" w:eastAsia="Times New Roman" w:hAnsi="Times New Roman" w:cs="Times New Roman"/>
          <w:sz w:val="24"/>
          <w:szCs w:val="24"/>
        </w:rPr>
      </w:pPr>
      <w:r w:rsidRPr="00507A8D">
        <w:rPr>
          <w:rFonts w:ascii="Times New Roman" w:eastAsia="Times New Roman" w:hAnsi="Times New Roman" w:cs="Times New Roman"/>
          <w:b/>
          <w:bCs/>
          <w:color w:val="F04923"/>
          <w:sz w:val="27"/>
        </w:rPr>
        <w:t>Pros and Cons</w:t>
      </w:r>
      <w:r w:rsidRPr="00507A8D">
        <w:rPr>
          <w:rFonts w:ascii="Times New Roman" w:eastAsia="Times New Roman" w:hAnsi="Times New Roman" w:cs="Times New Roman"/>
          <w:b/>
          <w:bCs/>
          <w:sz w:val="27"/>
          <w:szCs w:val="27"/>
        </w:rPr>
        <w:br/>
      </w:r>
      <w:r w:rsidRPr="00507A8D">
        <w:rPr>
          <w:rFonts w:ascii="Times New Roman" w:eastAsia="Times New Roman" w:hAnsi="Times New Roman" w:cs="Times New Roman"/>
          <w:sz w:val="24"/>
          <w:szCs w:val="24"/>
        </w:rPr>
        <w:br/>
      </w:r>
      <w:r w:rsidRPr="00507A8D">
        <w:rPr>
          <w:rFonts w:ascii="Times New Roman" w:eastAsia="Times New Roman" w:hAnsi="Times New Roman" w:cs="Times New Roman"/>
          <w:b/>
          <w:bCs/>
          <w:sz w:val="24"/>
          <w:szCs w:val="24"/>
        </w:rPr>
        <w:t>Pros</w:t>
      </w:r>
    </w:p>
    <w:p w:rsidR="00507A8D" w:rsidRPr="00507A8D" w:rsidRDefault="00507A8D" w:rsidP="00507A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7A8D">
        <w:rPr>
          <w:rFonts w:ascii="Times New Roman" w:eastAsia="Times New Roman" w:hAnsi="Times New Roman" w:cs="Times New Roman"/>
          <w:sz w:val="24"/>
          <w:szCs w:val="24"/>
        </w:rPr>
        <w:t>Extremely satisfactory as one gets to do what one is in love with</w:t>
      </w:r>
    </w:p>
    <w:p w:rsidR="00507A8D" w:rsidRPr="00507A8D" w:rsidRDefault="00507A8D" w:rsidP="00507A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7A8D">
        <w:rPr>
          <w:rFonts w:ascii="Times New Roman" w:eastAsia="Times New Roman" w:hAnsi="Times New Roman" w:cs="Times New Roman"/>
          <w:sz w:val="24"/>
          <w:szCs w:val="24"/>
        </w:rPr>
        <w:t>Outflow of creative energy</w:t>
      </w:r>
    </w:p>
    <w:p w:rsidR="00507A8D" w:rsidRPr="00507A8D" w:rsidRDefault="00507A8D" w:rsidP="00507A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7A8D">
        <w:rPr>
          <w:rFonts w:ascii="Times New Roman" w:eastAsia="Times New Roman" w:hAnsi="Times New Roman" w:cs="Times New Roman"/>
          <w:sz w:val="24"/>
          <w:szCs w:val="24"/>
        </w:rPr>
        <w:t>Fame and name once you are established</w:t>
      </w:r>
    </w:p>
    <w:p w:rsidR="00507A8D" w:rsidRPr="00507A8D" w:rsidRDefault="00507A8D" w:rsidP="00507A8D">
      <w:pPr>
        <w:spacing w:before="100" w:beforeAutospacing="1" w:after="240" w:line="240" w:lineRule="auto"/>
        <w:rPr>
          <w:rFonts w:ascii="Times New Roman" w:eastAsia="Times New Roman" w:hAnsi="Times New Roman" w:cs="Times New Roman"/>
          <w:sz w:val="24"/>
          <w:szCs w:val="24"/>
        </w:rPr>
      </w:pPr>
      <w:r w:rsidRPr="00507A8D">
        <w:rPr>
          <w:rFonts w:ascii="Times New Roman" w:eastAsia="Times New Roman" w:hAnsi="Times New Roman" w:cs="Times New Roman"/>
          <w:sz w:val="24"/>
          <w:szCs w:val="24"/>
        </w:rPr>
        <w:br/>
      </w:r>
      <w:r w:rsidRPr="00507A8D">
        <w:rPr>
          <w:rFonts w:ascii="Times New Roman" w:eastAsia="Times New Roman" w:hAnsi="Times New Roman" w:cs="Times New Roman"/>
          <w:b/>
          <w:bCs/>
          <w:sz w:val="24"/>
          <w:szCs w:val="24"/>
        </w:rPr>
        <w:t>Cons</w:t>
      </w:r>
    </w:p>
    <w:p w:rsidR="00507A8D" w:rsidRPr="00507A8D" w:rsidRDefault="00507A8D" w:rsidP="00507A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7A8D">
        <w:rPr>
          <w:rFonts w:ascii="Times New Roman" w:eastAsia="Times New Roman" w:hAnsi="Times New Roman" w:cs="Times New Roman"/>
          <w:sz w:val="24"/>
          <w:szCs w:val="24"/>
        </w:rPr>
        <w:t>Long practice hours and work schedule</w:t>
      </w:r>
    </w:p>
    <w:p w:rsidR="00507A8D" w:rsidRPr="00507A8D" w:rsidRDefault="00507A8D" w:rsidP="00507A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7A8D">
        <w:rPr>
          <w:rFonts w:ascii="Times New Roman" w:eastAsia="Times New Roman" w:hAnsi="Times New Roman" w:cs="Times New Roman"/>
          <w:sz w:val="24"/>
          <w:szCs w:val="24"/>
        </w:rPr>
        <w:t>It is not a 9-5 job</w:t>
      </w:r>
    </w:p>
    <w:p w:rsidR="00507A8D" w:rsidRPr="00507A8D" w:rsidRDefault="00507A8D" w:rsidP="00507A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7A8D">
        <w:rPr>
          <w:rFonts w:ascii="Times New Roman" w:eastAsia="Times New Roman" w:hAnsi="Times New Roman" w:cs="Times New Roman"/>
          <w:sz w:val="24"/>
          <w:szCs w:val="24"/>
        </w:rPr>
        <w:t>You cannot expect regular shows and performances</w:t>
      </w:r>
    </w:p>
    <w:p w:rsidR="00507A8D" w:rsidRPr="00507A8D" w:rsidRDefault="00507A8D" w:rsidP="00507A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7A8D">
        <w:rPr>
          <w:rFonts w:ascii="Times New Roman" w:eastAsia="Times New Roman" w:hAnsi="Times New Roman" w:cs="Times New Roman"/>
          <w:sz w:val="24"/>
          <w:szCs w:val="24"/>
        </w:rPr>
        <w:t>Regular dancing can have health hazards as well</w:t>
      </w:r>
    </w:p>
    <w:p w:rsidR="00507A8D" w:rsidRPr="00507A8D" w:rsidRDefault="00507A8D" w:rsidP="00507A8D">
      <w:pPr>
        <w:spacing w:before="100" w:beforeAutospacing="1" w:after="100" w:afterAutospacing="1" w:line="240" w:lineRule="auto"/>
        <w:rPr>
          <w:ins w:id="0" w:author="Unknown"/>
          <w:rFonts w:ascii="Times New Roman" w:eastAsia="Times New Roman" w:hAnsi="Times New Roman" w:cs="Times New Roman"/>
          <w:sz w:val="24"/>
          <w:szCs w:val="24"/>
        </w:rPr>
      </w:pPr>
      <w:r w:rsidRPr="00507A8D">
        <w:rPr>
          <w:rFonts w:ascii="Times New Roman" w:eastAsia="Times New Roman" w:hAnsi="Times New Roman" w:cs="Times New Roman"/>
          <w:b/>
          <w:bCs/>
          <w:sz w:val="27"/>
          <w:szCs w:val="27"/>
        </w:rPr>
        <w:br/>
      </w:r>
      <w:r w:rsidRPr="00507A8D">
        <w:rPr>
          <w:rFonts w:ascii="Times New Roman" w:eastAsia="Times New Roman" w:hAnsi="Times New Roman" w:cs="Times New Roman"/>
          <w:b/>
          <w:bCs/>
          <w:color w:val="F04923"/>
          <w:sz w:val="27"/>
        </w:rPr>
        <w:t>Perks</w:t>
      </w:r>
      <w:r w:rsidRPr="00507A8D">
        <w:rPr>
          <w:rFonts w:ascii="Times New Roman" w:eastAsia="Times New Roman" w:hAnsi="Times New Roman" w:cs="Times New Roman"/>
          <w:sz w:val="24"/>
          <w:szCs w:val="24"/>
        </w:rPr>
        <w:br/>
      </w:r>
      <w:r w:rsidRPr="00507A8D">
        <w:rPr>
          <w:rFonts w:ascii="Times New Roman" w:eastAsia="Times New Roman" w:hAnsi="Times New Roman" w:cs="Times New Roman"/>
          <w:sz w:val="24"/>
          <w:szCs w:val="24"/>
        </w:rPr>
        <w:lastRenderedPageBreak/>
        <w:br/>
      </w:r>
      <w:proofErr w:type="gramStart"/>
      <w:r w:rsidRPr="00507A8D">
        <w:rPr>
          <w:rFonts w:ascii="Times New Roman" w:eastAsia="Times New Roman" w:hAnsi="Times New Roman" w:cs="Times New Roman"/>
          <w:sz w:val="24"/>
          <w:szCs w:val="24"/>
        </w:rPr>
        <w:t>You</w:t>
      </w:r>
      <w:proofErr w:type="gramEnd"/>
      <w:r w:rsidRPr="00507A8D">
        <w:rPr>
          <w:rFonts w:ascii="Times New Roman" w:eastAsia="Times New Roman" w:hAnsi="Times New Roman" w:cs="Times New Roman"/>
          <w:sz w:val="24"/>
          <w:szCs w:val="24"/>
        </w:rPr>
        <w:t xml:space="preserve"> cannot expect good perks at the beginning of your career. If you work as an assistant then the pay could be something between Rs 5,000 to Rs 8,000 per month. Once you have a name, the sky is the limit. In between you can always do shows on stage and on the television. </w:t>
      </w:r>
    </w:p>
    <w:p w:rsidR="00507A8D" w:rsidRPr="00507A8D" w:rsidRDefault="00507A8D" w:rsidP="00507A8D">
      <w:pPr>
        <w:spacing w:before="100" w:beforeAutospacing="1" w:after="100" w:afterAutospacing="1" w:line="240" w:lineRule="auto"/>
        <w:outlineLvl w:val="1"/>
        <w:rPr>
          <w:ins w:id="1" w:author="Unknown"/>
          <w:rFonts w:ascii="Times New Roman" w:eastAsia="Times New Roman" w:hAnsi="Times New Roman" w:cs="Times New Roman"/>
          <w:b/>
          <w:bCs/>
          <w:sz w:val="36"/>
          <w:szCs w:val="36"/>
        </w:rPr>
      </w:pPr>
      <w:ins w:id="2" w:author="Unknown">
        <w:r w:rsidRPr="00507A8D">
          <w:rPr>
            <w:rFonts w:ascii="Times New Roman" w:eastAsia="Times New Roman" w:hAnsi="Times New Roman" w:cs="Times New Roman"/>
            <w:b/>
            <w:bCs/>
            <w:sz w:val="36"/>
            <w:szCs w:val="36"/>
          </w:rPr>
          <w:t>Dancing Career Roles</w:t>
        </w:r>
      </w:ins>
    </w:p>
    <w:p w:rsidR="00507A8D" w:rsidRPr="00507A8D" w:rsidRDefault="00507A8D" w:rsidP="00507A8D">
      <w:pPr>
        <w:spacing w:after="240" w:line="240" w:lineRule="auto"/>
        <w:rPr>
          <w:ins w:id="3" w:author="Unknown"/>
          <w:rFonts w:ascii="Times New Roman" w:eastAsia="Times New Roman" w:hAnsi="Times New Roman" w:cs="Times New Roman"/>
          <w:sz w:val="24"/>
          <w:szCs w:val="24"/>
        </w:rPr>
      </w:pPr>
      <w:ins w:id="4" w:author="Unknown">
        <w:r w:rsidRPr="00507A8D">
          <w:rPr>
            <w:rFonts w:ascii="Times New Roman" w:eastAsia="Times New Roman" w:hAnsi="Times New Roman" w:cs="Times New Roman"/>
            <w:b/>
            <w:bCs/>
            <w:sz w:val="24"/>
            <w:szCs w:val="24"/>
            <w:u w:val="single"/>
          </w:rPr>
          <w:br/>
          <w:t>Choreography</w:t>
        </w:r>
        <w:r w:rsidRPr="00507A8D">
          <w:rPr>
            <w:rFonts w:ascii="Times New Roman" w:eastAsia="Times New Roman" w:hAnsi="Times New Roman" w:cs="Times New Roman"/>
            <w:b/>
            <w:bCs/>
            <w:sz w:val="24"/>
            <w:szCs w:val="24"/>
          </w:rPr>
          <w:t xml:space="preserve">: </w:t>
        </w:r>
        <w:r w:rsidRPr="00507A8D">
          <w:rPr>
            <w:rFonts w:ascii="Times New Roman" w:eastAsia="Times New Roman" w:hAnsi="Times New Roman" w:cs="Times New Roman"/>
            <w:sz w:val="24"/>
            <w:szCs w:val="24"/>
          </w:rPr>
          <w:t xml:space="preserve">Choreography means dance compositions, the grouping of dancers and establishing the sequence of dances. For this specific role, dancers with exceptional creative powers with skill to interpret music in terms of dancing are needed. Choreographers work in films, on stage, for television and video music shows. Future prospects are very bright for choreographer as more and more stage and TV shows are being organized these days. </w:t>
        </w:r>
        <w:r w:rsidRPr="00507A8D">
          <w:rPr>
            <w:rFonts w:ascii="Times New Roman" w:eastAsia="Times New Roman" w:hAnsi="Times New Roman" w:cs="Times New Roman"/>
            <w:sz w:val="24"/>
            <w:szCs w:val="24"/>
          </w:rPr>
          <w:br/>
        </w:r>
        <w:r w:rsidRPr="00507A8D">
          <w:rPr>
            <w:rFonts w:ascii="Times New Roman" w:eastAsia="Times New Roman" w:hAnsi="Times New Roman" w:cs="Times New Roman"/>
            <w:sz w:val="24"/>
            <w:szCs w:val="24"/>
            <w:u w:val="single"/>
          </w:rPr>
          <w:br/>
        </w:r>
        <w:r w:rsidRPr="00507A8D">
          <w:rPr>
            <w:rFonts w:ascii="Times New Roman" w:eastAsia="Times New Roman" w:hAnsi="Times New Roman" w:cs="Times New Roman"/>
            <w:b/>
            <w:bCs/>
            <w:sz w:val="24"/>
            <w:szCs w:val="24"/>
            <w:u w:val="single"/>
          </w:rPr>
          <w:t>Teaching:</w:t>
        </w:r>
        <w:r w:rsidRPr="00507A8D">
          <w:rPr>
            <w:rFonts w:ascii="Times New Roman" w:eastAsia="Times New Roman" w:hAnsi="Times New Roman" w:cs="Times New Roman"/>
            <w:b/>
            <w:bCs/>
            <w:sz w:val="24"/>
            <w:szCs w:val="24"/>
          </w:rPr>
          <w:t xml:space="preserve"> </w:t>
        </w:r>
        <w:r w:rsidRPr="00507A8D">
          <w:rPr>
            <w:rFonts w:ascii="Times New Roman" w:eastAsia="Times New Roman" w:hAnsi="Times New Roman" w:cs="Times New Roman"/>
            <w:sz w:val="24"/>
            <w:szCs w:val="24"/>
          </w:rPr>
          <w:t xml:space="preserve">This field requires an aptitude for teaching, initiative and patience. A Dance Teacher must have thorough knowledge of practical and theoretical aspects of dance. Dancers who take up teaching as a profession can find jobs in schools, colleges, universities, dance institutes. </w:t>
        </w:r>
        <w:r w:rsidRPr="00507A8D">
          <w:rPr>
            <w:rFonts w:ascii="Times New Roman" w:eastAsia="Times New Roman" w:hAnsi="Times New Roman" w:cs="Times New Roman"/>
            <w:sz w:val="24"/>
            <w:szCs w:val="24"/>
          </w:rPr>
          <w:br/>
        </w:r>
        <w:r w:rsidRPr="00507A8D">
          <w:rPr>
            <w:rFonts w:ascii="Times New Roman" w:eastAsia="Times New Roman" w:hAnsi="Times New Roman" w:cs="Times New Roman"/>
            <w:sz w:val="24"/>
            <w:szCs w:val="24"/>
            <w:u w:val="single"/>
          </w:rPr>
          <w:br/>
        </w:r>
        <w:r w:rsidRPr="00507A8D">
          <w:rPr>
            <w:rFonts w:ascii="Times New Roman" w:eastAsia="Times New Roman" w:hAnsi="Times New Roman" w:cs="Times New Roman"/>
            <w:b/>
            <w:bCs/>
            <w:sz w:val="24"/>
            <w:szCs w:val="24"/>
            <w:u w:val="single"/>
          </w:rPr>
          <w:t>Performing:</w:t>
        </w:r>
        <w:r w:rsidRPr="00507A8D">
          <w:rPr>
            <w:rFonts w:ascii="Times New Roman" w:eastAsia="Times New Roman" w:hAnsi="Times New Roman" w:cs="Times New Roman"/>
            <w:sz w:val="24"/>
            <w:szCs w:val="24"/>
            <w:u w:val="single"/>
          </w:rPr>
          <w:t xml:space="preserve"> </w:t>
        </w:r>
        <w:r w:rsidRPr="00507A8D">
          <w:rPr>
            <w:rFonts w:ascii="Times New Roman" w:eastAsia="Times New Roman" w:hAnsi="Times New Roman" w:cs="Times New Roman"/>
            <w:sz w:val="24"/>
            <w:szCs w:val="24"/>
          </w:rPr>
          <w:t xml:space="preserve">A performing artist must have attractive appearance, facial expression, </w:t>
        </w:r>
        <w:proofErr w:type="gramStart"/>
        <w:r w:rsidRPr="00507A8D">
          <w:rPr>
            <w:rFonts w:ascii="Times New Roman" w:eastAsia="Times New Roman" w:hAnsi="Times New Roman" w:cs="Times New Roman"/>
            <w:sz w:val="24"/>
            <w:szCs w:val="24"/>
          </w:rPr>
          <w:t>skill</w:t>
        </w:r>
        <w:proofErr w:type="gramEnd"/>
        <w:r w:rsidRPr="00507A8D">
          <w:rPr>
            <w:rFonts w:ascii="Times New Roman" w:eastAsia="Times New Roman" w:hAnsi="Times New Roman" w:cs="Times New Roman"/>
            <w:sz w:val="24"/>
            <w:szCs w:val="24"/>
          </w:rPr>
          <w:t xml:space="preserve"> to interpret roles and most importantly stage presence. They must also have to be in tune with the interest of the general public. Numerous avenues are open for performing artists. Besides forming their own troupes they can take time out for coaching too.</w:t>
        </w:r>
      </w:ins>
    </w:p>
    <w:p w:rsidR="00507A8D" w:rsidRPr="00507A8D" w:rsidRDefault="00507A8D" w:rsidP="00507A8D">
      <w:pPr>
        <w:spacing w:before="100" w:beforeAutospacing="1" w:after="100" w:afterAutospacing="1" w:line="240" w:lineRule="auto"/>
        <w:outlineLvl w:val="1"/>
        <w:rPr>
          <w:ins w:id="5" w:author="Unknown"/>
          <w:rFonts w:ascii="Times New Roman" w:eastAsia="Times New Roman" w:hAnsi="Times New Roman" w:cs="Times New Roman"/>
          <w:b/>
          <w:bCs/>
          <w:sz w:val="36"/>
          <w:szCs w:val="36"/>
        </w:rPr>
      </w:pPr>
      <w:ins w:id="6" w:author="Unknown">
        <w:r w:rsidRPr="00507A8D">
          <w:rPr>
            <w:rFonts w:ascii="Times New Roman" w:eastAsia="Times New Roman" w:hAnsi="Times New Roman" w:cs="Times New Roman"/>
            <w:b/>
            <w:bCs/>
            <w:sz w:val="36"/>
            <w:szCs w:val="36"/>
          </w:rPr>
          <w:t>Dancing Job Prospects</w:t>
        </w:r>
      </w:ins>
    </w:p>
    <w:p w:rsidR="00507A8D" w:rsidRPr="00507A8D" w:rsidRDefault="00507A8D" w:rsidP="00507A8D">
      <w:pPr>
        <w:spacing w:after="0" w:line="240" w:lineRule="auto"/>
        <w:rPr>
          <w:ins w:id="7" w:author="Unknown"/>
          <w:rFonts w:ascii="Times New Roman" w:eastAsia="Times New Roman" w:hAnsi="Times New Roman" w:cs="Times New Roman"/>
          <w:sz w:val="24"/>
          <w:szCs w:val="24"/>
        </w:rPr>
      </w:pPr>
      <w:ins w:id="8" w:author="Unknown">
        <w:r w:rsidRPr="00507A8D">
          <w:rPr>
            <w:rFonts w:ascii="Times New Roman" w:eastAsia="Times New Roman" w:hAnsi="Times New Roman" w:cs="Times New Roman"/>
            <w:sz w:val="24"/>
            <w:szCs w:val="24"/>
          </w:rPr>
          <w:br/>
          <w:t xml:space="preserve">Lots of dancers are employed by academies, </w:t>
        </w:r>
        <w:proofErr w:type="spellStart"/>
        <w:r w:rsidRPr="00507A8D">
          <w:rPr>
            <w:rFonts w:ascii="Times New Roman" w:eastAsia="Times New Roman" w:hAnsi="Times New Roman" w:cs="Times New Roman"/>
            <w:sz w:val="24"/>
            <w:szCs w:val="24"/>
          </w:rPr>
          <w:t>kala</w:t>
        </w:r>
        <w:proofErr w:type="spellEnd"/>
        <w:r w:rsidRPr="00507A8D">
          <w:rPr>
            <w:rFonts w:ascii="Times New Roman" w:eastAsia="Times New Roman" w:hAnsi="Times New Roman" w:cs="Times New Roman"/>
            <w:sz w:val="24"/>
            <w:szCs w:val="24"/>
          </w:rPr>
          <w:t xml:space="preserve"> </w:t>
        </w:r>
        <w:proofErr w:type="spellStart"/>
        <w:proofErr w:type="gramStart"/>
        <w:r w:rsidRPr="00507A8D">
          <w:rPr>
            <w:rFonts w:ascii="Times New Roman" w:eastAsia="Times New Roman" w:hAnsi="Times New Roman" w:cs="Times New Roman"/>
            <w:sz w:val="24"/>
            <w:szCs w:val="24"/>
          </w:rPr>
          <w:t>kendras</w:t>
        </w:r>
        <w:proofErr w:type="spellEnd"/>
        <w:proofErr w:type="gramEnd"/>
        <w:r w:rsidRPr="00507A8D">
          <w:rPr>
            <w:rFonts w:ascii="Times New Roman" w:eastAsia="Times New Roman" w:hAnsi="Times New Roman" w:cs="Times New Roman"/>
            <w:sz w:val="24"/>
            <w:szCs w:val="24"/>
          </w:rPr>
          <w:t xml:space="preserve">, </w:t>
        </w:r>
        <w:proofErr w:type="spellStart"/>
        <w:r w:rsidRPr="00507A8D">
          <w:rPr>
            <w:rFonts w:ascii="Times New Roman" w:eastAsia="Times New Roman" w:hAnsi="Times New Roman" w:cs="Times New Roman"/>
            <w:sz w:val="24"/>
            <w:szCs w:val="24"/>
          </w:rPr>
          <w:t>Doordarshan</w:t>
        </w:r>
        <w:proofErr w:type="spellEnd"/>
        <w:r w:rsidRPr="00507A8D">
          <w:rPr>
            <w:rFonts w:ascii="Times New Roman" w:eastAsia="Times New Roman" w:hAnsi="Times New Roman" w:cs="Times New Roman"/>
            <w:sz w:val="24"/>
            <w:szCs w:val="24"/>
          </w:rPr>
          <w:t>, Dance troupes, All India Radio and teaching institutions engaged in imparting dance education. Also opportunities to drama artists are offered by professional theatrical and opera companies and semi-theatrical institutions like AIR, TV studios, movie studios, films division, song and drama divisions and many more. Nowadays quite a few corporate houses and private institutions sponsor performances of musicians and dancers to promote their products. One can always take up self-employment in the form of holding private classes or starting a dance training institution.</w:t>
        </w:r>
        <w:r w:rsidRPr="00507A8D">
          <w:rPr>
            <w:rFonts w:ascii="Times New Roman" w:eastAsia="Times New Roman" w:hAnsi="Times New Roman" w:cs="Times New Roman"/>
            <w:sz w:val="24"/>
            <w:szCs w:val="24"/>
          </w:rPr>
          <w:br/>
        </w:r>
        <w:r w:rsidRPr="00507A8D">
          <w:rPr>
            <w:rFonts w:ascii="Times New Roman" w:eastAsia="Times New Roman" w:hAnsi="Times New Roman" w:cs="Times New Roman"/>
            <w:sz w:val="24"/>
            <w:szCs w:val="24"/>
          </w:rPr>
          <w:br/>
          <w:t>Many schools appoint dance teachers on a full-time basis to manage cultural activities and train children for inter-school competitions, etc.</w:t>
        </w:r>
      </w:ins>
    </w:p>
    <w:p w:rsidR="009A3D4B" w:rsidRPr="00507A8D" w:rsidRDefault="009A3D4B">
      <w:pPr>
        <w:rPr>
          <w:rFonts w:ascii="Times New Roman" w:hAnsi="Times New Roman" w:cs="Times New Roman"/>
        </w:rPr>
      </w:pPr>
    </w:p>
    <w:sectPr w:rsidR="009A3D4B" w:rsidRPr="00507A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87528"/>
    <w:multiLevelType w:val="multilevel"/>
    <w:tmpl w:val="AF0C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5A24BC"/>
    <w:multiLevelType w:val="multilevel"/>
    <w:tmpl w:val="31FE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useFELayout/>
  </w:compat>
  <w:rsids>
    <w:rsidRoot w:val="00507A8D"/>
    <w:rsid w:val="00507A8D"/>
    <w:rsid w:val="009A3D4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7A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7A8D"/>
    <w:rPr>
      <w:rFonts w:ascii="Times New Roman" w:eastAsia="Times New Roman" w:hAnsi="Times New Roman" w:cs="Times New Roman"/>
      <w:b/>
      <w:bCs/>
      <w:sz w:val="36"/>
      <w:szCs w:val="36"/>
    </w:rPr>
  </w:style>
  <w:style w:type="character" w:styleId="Strong">
    <w:name w:val="Strong"/>
    <w:basedOn w:val="DefaultParagraphFont"/>
    <w:uiPriority w:val="22"/>
    <w:qFormat/>
    <w:rsid w:val="00507A8D"/>
    <w:rPr>
      <w:b/>
      <w:bCs/>
    </w:rPr>
  </w:style>
  <w:style w:type="paragraph" w:styleId="NormalWeb">
    <w:name w:val="Normal (Web)"/>
    <w:basedOn w:val="Normal"/>
    <w:uiPriority w:val="99"/>
    <w:semiHidden/>
    <w:unhideWhenUsed/>
    <w:rsid w:val="00507A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70615336">
      <w:bodyDiv w:val="1"/>
      <w:marLeft w:val="0"/>
      <w:marRight w:val="0"/>
      <w:marTop w:val="0"/>
      <w:marBottom w:val="0"/>
      <w:divBdr>
        <w:top w:val="none" w:sz="0" w:space="0" w:color="auto"/>
        <w:left w:val="none" w:sz="0" w:space="0" w:color="auto"/>
        <w:bottom w:val="none" w:sz="0" w:space="0" w:color="auto"/>
        <w:right w:val="none" w:sz="0" w:space="0" w:color="auto"/>
      </w:divBdr>
      <w:divsChild>
        <w:div w:id="154882659">
          <w:marLeft w:val="0"/>
          <w:marRight w:val="0"/>
          <w:marTop w:val="0"/>
          <w:marBottom w:val="0"/>
          <w:divBdr>
            <w:top w:val="none" w:sz="0" w:space="0" w:color="auto"/>
            <w:left w:val="none" w:sz="0" w:space="0" w:color="auto"/>
            <w:bottom w:val="none" w:sz="0" w:space="0" w:color="auto"/>
            <w:right w:val="none" w:sz="0" w:space="0" w:color="auto"/>
          </w:divBdr>
        </w:div>
        <w:div w:id="1269464174">
          <w:marLeft w:val="0"/>
          <w:marRight w:val="0"/>
          <w:marTop w:val="0"/>
          <w:marBottom w:val="0"/>
          <w:divBdr>
            <w:top w:val="none" w:sz="0" w:space="0" w:color="auto"/>
            <w:left w:val="none" w:sz="0" w:space="0" w:color="auto"/>
            <w:bottom w:val="none" w:sz="0" w:space="0" w:color="auto"/>
            <w:right w:val="none" w:sz="0" w:space="0" w:color="auto"/>
          </w:divBdr>
        </w:div>
        <w:div w:id="472983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2017-12-08T05:44:00Z</dcterms:created>
  <dcterms:modified xsi:type="dcterms:W3CDTF">2017-12-08T05:47:00Z</dcterms:modified>
</cp:coreProperties>
</file>